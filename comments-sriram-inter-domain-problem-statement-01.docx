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B18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AEA6EB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EA7306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EFA021D" w14:textId="13DFFCB6" w:rsidR="00611BCB" w:rsidRPr="003B340E" w:rsidRDefault="003B340E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sa-IN"/>
        </w:rPr>
      </w:pPr>
      <w:ins w:id="0" w:author="Kotikalapudi Sriram" w:date="2022-10-21T22:01:00Z">
        <w:r w:rsidRPr="003B340E">
          <w:rPr>
            <w:rFonts w:ascii="Courier New" w:hAnsi="Courier New" w:cs="Courier New"/>
            <w:b/>
            <w:bCs/>
            <w:lang w:bidi="sa-IN"/>
          </w:rPr>
          <w:t>Comments from Sriram</w:t>
        </w:r>
      </w:ins>
    </w:p>
    <w:p w14:paraId="737A6F29" w14:textId="77777777" w:rsidR="003B340E" w:rsidRDefault="003B340E" w:rsidP="00611BCB">
      <w:pPr>
        <w:autoSpaceDE w:val="0"/>
        <w:autoSpaceDN w:val="0"/>
        <w:adjustRightInd w:val="0"/>
        <w:spacing w:after="0" w:line="240" w:lineRule="auto"/>
        <w:rPr>
          <w:ins w:id="1" w:author="Kotikalapudi Sriram" w:date="2022-10-21T22:01:00Z"/>
          <w:rFonts w:ascii="Courier New" w:hAnsi="Courier New" w:cs="Courier New"/>
          <w:sz w:val="20"/>
          <w:szCs w:val="20"/>
          <w:lang w:bidi="sa-IN"/>
        </w:rPr>
      </w:pPr>
    </w:p>
    <w:p w14:paraId="26DF5CB1" w14:textId="77777777" w:rsidR="003B340E" w:rsidRDefault="003B340E" w:rsidP="00611BCB">
      <w:pPr>
        <w:autoSpaceDE w:val="0"/>
        <w:autoSpaceDN w:val="0"/>
        <w:adjustRightInd w:val="0"/>
        <w:spacing w:after="0" w:line="240" w:lineRule="auto"/>
        <w:rPr>
          <w:ins w:id="2" w:author="Kotikalapudi Sriram" w:date="2022-10-21T22:01:00Z"/>
          <w:rFonts w:ascii="Courier New" w:hAnsi="Courier New" w:cs="Courier New"/>
          <w:sz w:val="20"/>
          <w:szCs w:val="20"/>
          <w:lang w:bidi="sa-IN"/>
        </w:rPr>
      </w:pPr>
    </w:p>
    <w:p w14:paraId="58301309" w14:textId="3B076CA2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Network Working Group                                              J. Wu</w:t>
      </w:r>
    </w:p>
    <w:p w14:paraId="47572DE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Internet-Draft                                                     D. Li</w:t>
      </w:r>
    </w:p>
    <w:p w14:paraId="768853B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Intended status: Informational                                    L. Qin</w:t>
      </w:r>
    </w:p>
    <w:p w14:paraId="66FFEBF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Expires: 30 March 2023                               Tsinghua University</w:t>
      </w:r>
    </w:p>
    <w:p w14:paraId="030D53C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                              M. Huang</w:t>
      </w:r>
    </w:p>
    <w:p w14:paraId="3152DCD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                               N.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Geng</w:t>
      </w:r>
      <w:proofErr w:type="spellEnd"/>
    </w:p>
    <w:p w14:paraId="52EF1A1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                                Huawei</w:t>
      </w:r>
    </w:p>
    <w:p w14:paraId="39C9E4F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                     26 September 2022</w:t>
      </w:r>
    </w:p>
    <w:p w14:paraId="1161991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3A0A0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59E804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Source Address Validation in Inter-domain Networks (Inter-domain SAVNET)</w:t>
      </w:r>
    </w:p>
    <w:p w14:paraId="7CAB51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Gap Analysis, Problem Statement, and Requirements</w:t>
      </w:r>
    </w:p>
    <w:p w14:paraId="5354EB3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draft-wu-savnet-inter-domain-problem-statement-01</w:t>
      </w:r>
    </w:p>
    <w:p w14:paraId="7BD11AC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FFC8D0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Abstract</w:t>
      </w:r>
    </w:p>
    <w:p w14:paraId="36B9EAA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56CD91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Source Address Validation in Inter-domain Networks (Inter-domain</w:t>
      </w:r>
    </w:p>
    <w:p w14:paraId="0BD15D4A" w14:textId="45577DEA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SAVNET) </w:t>
      </w:r>
      <w:ins w:id="3" w:author="Kotikalapudi Sriram" w:date="2022-10-21T12:58:00Z">
        <w:r w:rsidR="007A6522">
          <w:rPr>
            <w:rFonts w:ascii="Courier New" w:hAnsi="Courier New" w:cs="Courier New"/>
            <w:sz w:val="20"/>
            <w:szCs w:val="20"/>
            <w:lang w:bidi="sa-IN"/>
          </w:rPr>
          <w:t xml:space="preserve">WG </w:t>
        </w:r>
        <w:r w:rsidR="00F750AD">
          <w:rPr>
            <w:rFonts w:ascii="Courier New" w:hAnsi="Courier New" w:cs="Courier New"/>
            <w:sz w:val="20"/>
            <w:szCs w:val="20"/>
            <w:lang w:bidi="sa-IN"/>
          </w:rPr>
          <w:t xml:space="preserve">efforts </w:t>
        </w:r>
      </w:ins>
      <w:del w:id="4" w:author="Kotikalapudi Sriram" w:date="2022-10-21T12:58:00Z">
        <w:r w:rsidDel="00F750AD">
          <w:rPr>
            <w:rFonts w:ascii="Courier New" w:hAnsi="Courier New" w:cs="Courier New"/>
            <w:sz w:val="20"/>
            <w:szCs w:val="20"/>
            <w:lang w:bidi="sa-IN"/>
          </w:rPr>
          <w:delText xml:space="preserve">focuses </w:delText>
        </w:r>
      </w:del>
      <w:ins w:id="5" w:author="Kotikalapudi Sriram" w:date="2022-10-21T12:58:00Z">
        <w:r w:rsidR="00F750AD">
          <w:rPr>
            <w:rFonts w:ascii="Courier New" w:hAnsi="Courier New" w:cs="Courier New"/>
            <w:sz w:val="20"/>
            <w:szCs w:val="20"/>
            <w:lang w:bidi="sa-IN"/>
          </w:rPr>
          <w:t xml:space="preserve">focus </w:t>
        </w:r>
      </w:ins>
      <w:r>
        <w:rPr>
          <w:rFonts w:ascii="Courier New" w:hAnsi="Courier New" w:cs="Courier New"/>
          <w:sz w:val="20"/>
          <w:szCs w:val="20"/>
          <w:lang w:bidi="sa-IN"/>
        </w:rPr>
        <w:t>on narrowing the technical gaps of existing source</w:t>
      </w:r>
    </w:p>
    <w:p w14:paraId="79F4A5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address validation (SAV) mechanisms in inter-domain scenarios.  This</w:t>
      </w:r>
    </w:p>
    <w:p w14:paraId="396F4372" w14:textId="789EA1DD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document provides a gap analysis of existing SAV </w:t>
      </w:r>
      <w:del w:id="6" w:author="Kotikalapudi Sriram" w:date="2022-10-21T13:25:00Z">
        <w:r w:rsidDel="00C977CE">
          <w:rPr>
            <w:rFonts w:ascii="Courier New" w:hAnsi="Courier New" w:cs="Courier New"/>
            <w:sz w:val="20"/>
            <w:szCs w:val="20"/>
            <w:lang w:bidi="sa-IN"/>
          </w:rPr>
          <w:delText>efforts</w:delText>
        </w:r>
      </w:del>
      <w:ins w:id="7" w:author="Kotikalapudi Sriram" w:date="2022-10-21T13:25:00Z">
        <w:r w:rsidR="00C977CE">
          <w:rPr>
            <w:rFonts w:ascii="Courier New" w:hAnsi="Courier New" w:cs="Courier New"/>
            <w:sz w:val="20"/>
            <w:szCs w:val="20"/>
            <w:lang w:bidi="sa-IN"/>
          </w:rPr>
          <w:t>mechanisms</w:t>
        </w:r>
      </w:ins>
      <w:r>
        <w:rPr>
          <w:rFonts w:ascii="Courier New" w:hAnsi="Courier New" w:cs="Courier New"/>
          <w:sz w:val="20"/>
          <w:szCs w:val="20"/>
          <w:lang w:bidi="sa-IN"/>
        </w:rPr>
        <w:t>, describes</w:t>
      </w:r>
    </w:p>
    <w:p w14:paraId="7C7B344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problem statement based on the analysis results, and concludes</w:t>
      </w:r>
    </w:p>
    <w:p w14:paraId="1D911C5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requirements for improving inter-domain SAV.</w:t>
      </w:r>
    </w:p>
    <w:p w14:paraId="62F86D4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F85F1F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Requirements Language</w:t>
      </w:r>
    </w:p>
    <w:p w14:paraId="009FBBF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AFBA21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key words "MUST", "MUST NOT", "REQUIRED", "SHALL", "SHALL NOT",</w:t>
      </w:r>
    </w:p>
    <w:p w14:paraId="72871E2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"SHOULD", "SHOULD NOT", "RECOMMENDED", "MAY", and "OPTIONAL" in this</w:t>
      </w:r>
    </w:p>
    <w:p w14:paraId="449BDD6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document</w:t>
      </w:r>
      <w:proofErr w:type="gramEnd"/>
      <w:r>
        <w:rPr>
          <w:rFonts w:ascii="Courier New" w:hAnsi="Courier New" w:cs="Courier New"/>
          <w:sz w:val="20"/>
          <w:szCs w:val="20"/>
          <w:lang w:bidi="sa-IN"/>
        </w:rPr>
        <w:t xml:space="preserve"> are to be interpreted as described in RFC 8174 [RFC8174].</w:t>
      </w:r>
    </w:p>
    <w:p w14:paraId="2A8968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7E878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Status of This Memo</w:t>
      </w:r>
    </w:p>
    <w:p w14:paraId="352321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FC8763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Internet-Draft is submitted in full conformance with the</w:t>
      </w:r>
    </w:p>
    <w:p w14:paraId="686C63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provisions of BCP 78 and BCP 79.</w:t>
      </w:r>
    </w:p>
    <w:p w14:paraId="2129EE0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9CEB0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Internet-Drafts are working documents of the Internet Engineering</w:t>
      </w:r>
    </w:p>
    <w:p w14:paraId="7EF0D0F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Task Force (IETF).  Note that other groups may also distribute</w:t>
      </w:r>
    </w:p>
    <w:p w14:paraId="778C9B3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working documents as Internet-Drafts.  The list of current Internet-</w:t>
      </w:r>
    </w:p>
    <w:p w14:paraId="682C96B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Drafts is at https://datatracker.ietf.org/drafts/current/.</w:t>
      </w:r>
    </w:p>
    <w:p w14:paraId="119F4B7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71FE62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Internet-Drafts are draft documents valid for a maximum of six months</w:t>
      </w:r>
    </w:p>
    <w:p w14:paraId="0DCD6E0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and may be updated, replaced, or obsoleted by other documents at any</w:t>
      </w:r>
    </w:p>
    <w:p w14:paraId="1D024EF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time.  It is inappropriate to use Internet-Drafts as reference</w:t>
      </w:r>
    </w:p>
    <w:p w14:paraId="7C9D414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material or to cite them other than as "work in progress."</w:t>
      </w:r>
    </w:p>
    <w:p w14:paraId="37DF682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0AAEB0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Internet-Draft will expire on 30 March 2023.</w:t>
      </w:r>
    </w:p>
    <w:p w14:paraId="0807E72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23B9B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3B86AC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4E48C4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EE6B75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4156BB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4D2FC4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1]</w:t>
      </w:r>
    </w:p>
    <w:p w14:paraId="2D25796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11B01C9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2C44DBF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B66A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9188C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Copyright Notice</w:t>
      </w:r>
    </w:p>
    <w:p w14:paraId="7DD2C86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A5E7F8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Copyright (c) 2022 IETF Trust and the persons identified as the</w:t>
      </w:r>
    </w:p>
    <w:p w14:paraId="364EC70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document authors.  All rights reserved.</w:t>
      </w:r>
    </w:p>
    <w:p w14:paraId="0736AD8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7AC57F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document is subject to BCP 78 and the IETF Trust's Legal</w:t>
      </w:r>
    </w:p>
    <w:p w14:paraId="09B811A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Provisions Relating to IETF Documents (https://trustee.ietf.org/</w:t>
      </w:r>
    </w:p>
    <w:p w14:paraId="7589E2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license-info) in effect on the date of publication of this document.</w:t>
      </w:r>
    </w:p>
    <w:p w14:paraId="45C3102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Please review these documents carefully, as they describe your rights</w:t>
      </w:r>
    </w:p>
    <w:p w14:paraId="674EB4B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and restrictions with respect to this document.  Code Components</w:t>
      </w:r>
    </w:p>
    <w:p w14:paraId="51773AC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extracted from this document must include Revised BSD License text as</w:t>
      </w:r>
    </w:p>
    <w:p w14:paraId="6615BE0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described in Section 4.e of the Trust Legal Provisions and are</w:t>
      </w:r>
    </w:p>
    <w:p w14:paraId="6B27EA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provided without warranty as described in the Revised BSD License.</w:t>
      </w:r>
    </w:p>
    <w:p w14:paraId="754B214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E48AD4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Table of Contents</w:t>
      </w:r>
    </w:p>
    <w:p w14:paraId="252C932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A16EE0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1.  Introduction  . . . . . . . . . . . . . . . . . . . . . . . .   2</w:t>
      </w:r>
    </w:p>
    <w:p w14:paraId="1CB663B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2.  Terminology . . . . . . . . . . . . . . . . . . . . . . . . .   3</w:t>
      </w:r>
    </w:p>
    <w:p w14:paraId="1C1CA09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3.  Gap Analysis  . . . . . . . . . . . . . . . . . . . . . . . .   4</w:t>
      </w:r>
    </w:p>
    <w:p w14:paraId="1149F91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3.1.  Improper Permit . . . . . . . . . . . . . . . . . . . . .   4</w:t>
      </w:r>
    </w:p>
    <w:p w14:paraId="5DE64D6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3.1.1.  Reflection Attack Scenario  . . . . . . . . . . . . .   4</w:t>
      </w:r>
    </w:p>
    <w:p w14:paraId="67339AD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3.1.2.  Spoofing within a Customer Cone . . . . . . . . . . .   5</w:t>
      </w:r>
    </w:p>
    <w:p w14:paraId="41C9109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3.2.  Improper Block  . . . . . . . . . . . . . . . . . . . . .   5</w:t>
      </w:r>
    </w:p>
    <w:p w14:paraId="598D3CF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3.2.1.  NO_EXPORT in BGP Advertisement  . . . . . . . . . . .   6</w:t>
      </w:r>
    </w:p>
    <w:p w14:paraId="1A6831E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3.2.2.  Direct Server Return (DSR) Scenario . . . . . . . . .   7</w:t>
      </w:r>
    </w:p>
    <w:p w14:paraId="2A4F863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3.3.  Misaligned Incentive  . . . . . . . . . . . . . . . . . .   8</w:t>
      </w:r>
    </w:p>
    <w:p w14:paraId="47DDE71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4.  Problem Statement . . . . . . . . . . . . . . . . . . . . . .   9</w:t>
      </w:r>
    </w:p>
    <w:p w14:paraId="26F847A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4.1.  Inaccurate Validation . . . . . . . . . . . . . . . . . .   9</w:t>
      </w:r>
    </w:p>
    <w:p w14:paraId="1DE0F49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4.2.  Misaligned Incentive  . . . . . . . . . . . . . . . . . .   9</w:t>
      </w:r>
    </w:p>
    <w:p w14:paraId="5A14C79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5.  Requirements  . . . . . . . . . . . . . . . . . . . . . . . .  10</w:t>
      </w:r>
    </w:p>
    <w:p w14:paraId="6A3980D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5.1.  Accurate SAV  . . . . . . . . . . . . . . . . . . . . . .  10</w:t>
      </w:r>
    </w:p>
    <w:p w14:paraId="3B10663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5.2.  Direct Incentive  . . . . . . . . . . . . . . . . . . . .  10</w:t>
      </w:r>
    </w:p>
    <w:p w14:paraId="7F2D0E1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5.3.  Working in Partial Deployment . . . . . . . . . . . . . .  10</w:t>
      </w:r>
    </w:p>
    <w:p w14:paraId="7E833DB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5.4.  Acceptable Overhead . . . . . . . . . . . . . . . . . . .  11</w:t>
      </w:r>
    </w:p>
    <w:p w14:paraId="0BE42EF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6.  Inter-domain SAVNET Scope . . . . . . . . . . . . . . . . . .  11</w:t>
      </w:r>
    </w:p>
    <w:p w14:paraId="4BEB63B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7.  Security Considerations . . . . . . . . . . . . . . . . . . .  11</w:t>
      </w:r>
    </w:p>
    <w:p w14:paraId="205D727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8.  IANA Considerations . . . . . . . . . . . . . . . . . . . . .  11</w:t>
      </w:r>
    </w:p>
    <w:p w14:paraId="3BFC48C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9.  Normative References  . . . . . . . . . . . . . . . . . . . .  11</w:t>
      </w:r>
    </w:p>
    <w:p w14:paraId="588080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Authors' Addresses  . . . . . . . . . . . . . . . . . . . . . . .  12</w:t>
      </w:r>
    </w:p>
    <w:p w14:paraId="54D79DF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ED3D54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1.  Introduction</w:t>
      </w:r>
    </w:p>
    <w:p w14:paraId="4FA93E9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AD2D2D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Source address validation in inter-domain networks (Inter-domain</w:t>
      </w:r>
    </w:p>
    <w:p w14:paraId="74EF4D7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SAVNET) is vital to mitigate source address spoofing between ASes.</w:t>
      </w:r>
    </w:p>
    <w:p w14:paraId="1B7C5D8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Inter-domain SAV is essential to the Internet security [RFC5210].</w:t>
      </w:r>
    </w:p>
    <w:p w14:paraId="0D1D931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Many efforts have been taken on the tasks of inter-domain SAV.</w:t>
      </w:r>
    </w:p>
    <w:p w14:paraId="429F801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C00C8F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529AB4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A9D9C9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B8D0AB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CE21C9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2]</w:t>
      </w:r>
    </w:p>
    <w:p w14:paraId="796F0F6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34AF317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4008B77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972E39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790DFE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Ingress filtering [RFC2827] [RFC3704] is a typical method of inter-</w:t>
      </w:r>
    </w:p>
    <w:p w14:paraId="4BEAA3E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domain SAV.  Strict uRPF [RFC3704] reversely looks up the FIB table</w:t>
      </w:r>
    </w:p>
    <w:p w14:paraId="039E4F2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and requires that the valid incoming interface must be the same</w:t>
      </w:r>
    </w:p>
    <w:p w14:paraId="6B4F3F2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interface which would be used to forward traffic to the source</w:t>
      </w:r>
    </w:p>
    <w:p w14:paraId="5A3730B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address in the FIB table.  Feasible-path uRPF (FP-uRPF) [RFC3704],</w:t>
      </w:r>
    </w:p>
    <w:p w14:paraId="125472B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taking a looser SAV than strict uRPF, is designed to add more</w:t>
      </w:r>
    </w:p>
    <w:p w14:paraId="4CC26E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alternative valid incoming interfaces for the source address.  To be</w:t>
      </w:r>
    </w:p>
    <w:p w14:paraId="5A0723E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more flexible about directionality, BCP 84 [RFC3704][RFC8704]</w:t>
      </w:r>
    </w:p>
    <w:p w14:paraId="5EF8444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recommends that i) the loose uRPF method which loses directionality</w:t>
      </w:r>
    </w:p>
    <w:p w14:paraId="75614EC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completely SHOULD be applied on lateral peer and transit provider</w:t>
      </w:r>
    </w:p>
    <w:p w14:paraId="3119394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interfaces, and that ii) the Enhanced FP-uRPF (EFP-uRPF) method with</w:t>
      </w:r>
    </w:p>
    <w:p w14:paraId="2FB86AE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B, looser than strict uRPF, FP-uRPF, and EFP-uRPF with</w:t>
      </w:r>
    </w:p>
    <w:p w14:paraId="50EB277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A, SHOULD be applied on customer interfaces.  Routers</w:t>
      </w:r>
    </w:p>
    <w:p w14:paraId="6856F05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deploying EFP-uRPF accept a data packet from customer interfaces only</w:t>
      </w:r>
    </w:p>
    <w:p w14:paraId="6A4F95E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when the source address of the packet is contained in that of the</w:t>
      </w:r>
    </w:p>
    <w:p w14:paraId="0A364CE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customer cone.</w:t>
      </w:r>
    </w:p>
    <w:p w14:paraId="60321F0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DDD1DD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Despite the diversity of inter-domain SAV mechanisms, there are still</w:t>
      </w:r>
    </w:p>
    <w:p w14:paraId="26CEBA3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some points that are under considered but important for enhancing</w:t>
      </w:r>
    </w:p>
    <w:p w14:paraId="63C9B1A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Internet security.  Moreover, in the currently focused SAV work</w:t>
      </w:r>
    </w:p>
    <w:p w14:paraId="4BB15B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scope, these mechanisms may lead to improper permit or improper block</w:t>
      </w:r>
    </w:p>
    <w:p w14:paraId="6E07F6E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problems in some scenarios.</w:t>
      </w:r>
    </w:p>
    <w:p w14:paraId="4296FD2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57A1B0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document does an analysis of the existing inter-domain SAV</w:t>
      </w:r>
    </w:p>
    <w:p w14:paraId="286BCA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mechanisms and answers: i) what are the technical gaps, ii) what are</w:t>
      </w:r>
    </w:p>
    <w:p w14:paraId="4A3C3E3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major problems needing to be solved, and iii) what are the</w:t>
      </w:r>
    </w:p>
    <w:p w14:paraId="042AB85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potential directions for further enhancing inter-domain SAV.</w:t>
      </w:r>
    </w:p>
    <w:p w14:paraId="75EDBF1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CC889A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2.  Terminology</w:t>
      </w:r>
    </w:p>
    <w:p w14:paraId="7455C3C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4489A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SAV: Source Address Validation, i.e., validating the authenticity of</w:t>
      </w:r>
    </w:p>
    <w:p w14:paraId="756195E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 packet's source IP address.</w:t>
      </w:r>
    </w:p>
    <w:p w14:paraId="3BC158C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37870D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rule: The filtering rule generated by inter-domain SAV mechanisms</w:t>
      </w:r>
    </w:p>
    <w:p w14:paraId="3E8D9CB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that determines valid incoming interfaces for a specific source</w:t>
      </w:r>
    </w:p>
    <w:p w14:paraId="59C192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prefix.</w:t>
      </w:r>
    </w:p>
    <w:p w14:paraId="722BEA3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C5608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table: The data structure that stores SAV rules on the data</w:t>
      </w:r>
    </w:p>
    <w:p w14:paraId="4415E4F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plane.  The router queries its local SAV table to validate the</w:t>
      </w:r>
    </w:p>
    <w:p w14:paraId="16FD356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authenticity of source addresses.</w:t>
      </w:r>
    </w:p>
    <w:p w14:paraId="0AF6F60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F485DA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 block: Cases when packets with legitimate source addresses</w:t>
      </w:r>
    </w:p>
    <w:p w14:paraId="563EA37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are improperly blocked.</w:t>
      </w:r>
    </w:p>
    <w:p w14:paraId="3C12027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F581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 permit: Cases when packets with spoofed source addresses are</w:t>
      </w:r>
    </w:p>
    <w:p w14:paraId="7A6A3F9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improperly permitted.</w:t>
      </w:r>
    </w:p>
    <w:p w14:paraId="591586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9E13A5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087191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DA047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BE8ECF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1D6B27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3]</w:t>
      </w:r>
    </w:p>
    <w:p w14:paraId="748A568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7A2743B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4F5D1A3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1C2C6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539F7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  Gap Analysis</w:t>
      </w:r>
    </w:p>
    <w:p w14:paraId="6B19854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D19CD1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BCP 84 recommends loose uRPF at provider/peer interfaces and EFP-uRPF</w:t>
      </w:r>
    </w:p>
    <w:p w14:paraId="71DE4B2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 customer interfaces.  The followings are the gap analysis of these</w:t>
      </w:r>
    </w:p>
    <w:p w14:paraId="77F679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mechanisms.</w:t>
      </w:r>
    </w:p>
    <w:p w14:paraId="45A3DFC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ACD0FF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3.1.  Improper Permit</w:t>
      </w:r>
    </w:p>
    <w:p w14:paraId="67E955E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D92934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Existing SAV mechanisms may have improper permit problems that the</w:t>
      </w:r>
    </w:p>
    <w:p w14:paraId="7B29FD3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packets with spoofed source addresses are considered as legal.  Here</w:t>
      </w:r>
    </w:p>
    <w:p w14:paraId="14E4E8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are two cases where improper permit will appear.</w:t>
      </w:r>
    </w:p>
    <w:p w14:paraId="2CACBAA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98269F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3.1.1.  Reflection Attack Scenario</w:t>
      </w:r>
    </w:p>
    <w:p w14:paraId="1B292BB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57FABE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first case is at provider or peer interfaces where loose uRPF is</w:t>
      </w:r>
    </w:p>
    <w:p w14:paraId="5DF1B5B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deployed.  Loose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uPRF</w:t>
      </w:r>
      <w:proofErr w:type="spellEnd"/>
      <w:r>
        <w:rPr>
          <w:rFonts w:ascii="Courier New" w:hAnsi="Courier New" w:cs="Courier New"/>
          <w:sz w:val="20"/>
          <w:szCs w:val="20"/>
          <w:lang w:bidi="sa-IN"/>
        </w:rPr>
        <w:t xml:space="preserve"> almost accepts any source address, which fails</w:t>
      </w:r>
    </w:p>
    <w:p w14:paraId="1CD6468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to protect ASes in the customer cone from externally injected</w:t>
      </w:r>
    </w:p>
    <w:p w14:paraId="635BFF8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attacks.</w:t>
      </w:r>
    </w:p>
    <w:p w14:paraId="5B66EC7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68B0FF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+----------+</w:t>
      </w:r>
    </w:p>
    <w:p w14:paraId="6FF1269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Attacker(P4') +-+  AS3(P3) |</w:t>
      </w:r>
    </w:p>
    <w:p w14:paraId="1161515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+----------+</w:t>
      </w:r>
    </w:p>
    <w:p w14:paraId="5D7AF16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|</w:t>
      </w:r>
    </w:p>
    <w:p w14:paraId="508B614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(P2C) |</w:t>
      </w:r>
    </w:p>
    <w:p w14:paraId="0E205D8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|</w:t>
      </w:r>
    </w:p>
    <w:p w14:paraId="0AB0D15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+----v-----+</w:t>
      </w:r>
    </w:p>
    <w:p w14:paraId="3C5CEE5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|  AS4(P4) |-+Victim</w:t>
      </w:r>
    </w:p>
    <w:p w14:paraId="5431899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+/\+----+/\+</w:t>
      </w:r>
    </w:p>
    <w:p w14:paraId="0B77CF2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/        \</w:t>
      </w:r>
    </w:p>
    <w:p w14:paraId="0E52E39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/          \</w:t>
      </w:r>
    </w:p>
    <w:p w14:paraId="1CF1B1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(C2P) /            \ (C2P)</w:t>
      </w:r>
    </w:p>
    <w:p w14:paraId="7F40F98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+----------+       +----------+</w:t>
      </w:r>
    </w:p>
    <w:p w14:paraId="7AB150C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|  AS1(P1) |       |  AS2(P2) +-+Server</w:t>
      </w:r>
    </w:p>
    <w:p w14:paraId="7F75176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+----------+       +----------+</w:t>
      </w:r>
    </w:p>
    <w:p w14:paraId="4A0F589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9C60C5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P4' is the spoofed source prefix P4 by the attacker</w:t>
      </w:r>
    </w:p>
    <w:p w14:paraId="4DD458F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which is attached to AS3</w:t>
      </w:r>
    </w:p>
    <w:p w14:paraId="6666FDF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82A941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Figure 1: A reflection attack scenario</w:t>
      </w:r>
    </w:p>
    <w:p w14:paraId="34805DF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BA1D9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Figure 1 shows a reflection attack scenario.  AS 3 is the provider of</w:t>
      </w:r>
    </w:p>
    <w:p w14:paraId="4B2588A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4.  AS 4 is the provider of AS 1 and AS 2.  EFP-uRPF is deployed</w:t>
      </w:r>
    </w:p>
    <w:p w14:paraId="79F7CF0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 AS 4's customer interfaces, and loose uRPF is implemented at AS</w:t>
      </w:r>
    </w:p>
    <w:p w14:paraId="32CEE68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4's provider interface.  Assume a reflection attacker is attached to</w:t>
      </w:r>
    </w:p>
    <w:p w14:paraId="466EF44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3.  It sends packets spoofing P4 to the server located in AS 2 for</w:t>
      </w:r>
    </w:p>
    <w:p w14:paraId="299D3D5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attacking the victim in AS 4.  However, this attack cannot be</w:t>
      </w:r>
    </w:p>
    <w:p w14:paraId="10467F95" w14:textId="3E801ECE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8" w:author="Kotikalapudi Sriram" w:date="2022-10-21T10:59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successfully blocked though AS 4 has deployed inter-domain SAV.</w:t>
      </w:r>
    </w:p>
    <w:p w14:paraId="542A8965" w14:textId="7EE5C93F" w:rsidR="0012751A" w:rsidRDefault="0012751A" w:rsidP="00611BCB">
      <w:pPr>
        <w:autoSpaceDE w:val="0"/>
        <w:autoSpaceDN w:val="0"/>
        <w:adjustRightInd w:val="0"/>
        <w:spacing w:after="0" w:line="240" w:lineRule="auto"/>
        <w:rPr>
          <w:ins w:id="9" w:author="Kotikalapudi Sriram" w:date="2022-10-21T10:59:00Z"/>
          <w:rFonts w:ascii="Courier New" w:hAnsi="Courier New" w:cs="Courier New"/>
          <w:sz w:val="20"/>
          <w:szCs w:val="20"/>
          <w:lang w:bidi="sa-IN"/>
        </w:rPr>
      </w:pPr>
    </w:p>
    <w:p w14:paraId="506662C2" w14:textId="42063586" w:rsidR="0012751A" w:rsidRDefault="00FB2FDA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ins w:id="10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>[</w:t>
        </w:r>
        <w:r w:rsidR="00AB3951">
          <w:rPr>
            <w:rFonts w:ascii="Courier New" w:hAnsi="Courier New" w:cs="Courier New"/>
            <w:sz w:val="20"/>
            <w:szCs w:val="20"/>
            <w:lang w:bidi="sa-IN"/>
          </w:rPr>
          <w:t>#Sriram</w:t>
        </w:r>
        <w:r>
          <w:rPr>
            <w:rFonts w:ascii="Courier New" w:hAnsi="Courier New" w:cs="Courier New"/>
            <w:sz w:val="20"/>
            <w:szCs w:val="20"/>
            <w:lang w:bidi="sa-IN"/>
          </w:rPr>
          <w:t>]</w:t>
        </w:r>
        <w:r w:rsidR="00AB3951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11" w:author="Kotikalapudi Sriram" w:date="2022-10-21T10:59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AS4 can have a filtering rule that says </w:t>
        </w:r>
      </w:ins>
      <w:ins w:id="12" w:author="Kotikalapudi Sriram" w:date="2022-10-21T11:00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it will not accept </w:t>
        </w:r>
      </w:ins>
      <w:ins w:id="13" w:author="Kotikalapudi Sriram" w:date="2022-10-21T11:02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externally </w:t>
        </w:r>
      </w:ins>
      <w:ins w:id="14" w:author="Kotikalapudi Sriram" w:date="2022-10-21T11:03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received </w:t>
        </w:r>
      </w:ins>
      <w:ins w:id="15" w:author="Kotikalapudi Sriram" w:date="2022-10-21T11:01:00Z">
        <w:r w:rsidR="0012751A">
          <w:rPr>
            <w:rFonts w:ascii="Courier New" w:hAnsi="Courier New" w:cs="Courier New"/>
            <w:sz w:val="20"/>
            <w:szCs w:val="20"/>
            <w:lang w:bidi="sa-IN"/>
          </w:rPr>
          <w:t>data packets with S</w:t>
        </w:r>
      </w:ins>
      <w:ins w:id="16" w:author="Kotikalapudi Sriram" w:date="2022-10-21T11:02:00Z">
        <w:r w:rsidR="0012751A">
          <w:rPr>
            <w:rFonts w:ascii="Courier New" w:hAnsi="Courier New" w:cs="Courier New"/>
            <w:sz w:val="20"/>
            <w:szCs w:val="20"/>
            <w:lang w:bidi="sa-IN"/>
          </w:rPr>
          <w:t>A in its</w:t>
        </w:r>
      </w:ins>
      <w:ins w:id="17" w:author="Kotikalapudi Sriram" w:date="2022-10-21T11:03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 (AS4’s)</w:t>
        </w:r>
      </w:ins>
      <w:ins w:id="18" w:author="Kotikalapudi Sriram" w:date="2022-10-21T11:02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 own prefix (P4)</w:t>
        </w:r>
      </w:ins>
      <w:ins w:id="19" w:author="Kotikalapudi Sriram" w:date="2022-10-21T11:03:00Z">
        <w:r w:rsidR="0012751A">
          <w:rPr>
            <w:rFonts w:ascii="Courier New" w:hAnsi="Courier New" w:cs="Courier New"/>
            <w:sz w:val="20"/>
            <w:szCs w:val="20"/>
            <w:lang w:bidi="sa-IN"/>
          </w:rPr>
          <w:t>.</w:t>
        </w:r>
      </w:ins>
      <w:ins w:id="20" w:author="Kotikalapudi Sriram" w:date="2022-10-21T11:04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 So, </w:t>
        </w:r>
      </w:ins>
      <w:ins w:id="21" w:author="Kotikalapudi Sriram" w:date="2022-10-21T12:57:00Z">
        <w:r w:rsidR="00A5148F">
          <w:rPr>
            <w:rFonts w:ascii="Courier New" w:hAnsi="Courier New" w:cs="Courier New"/>
            <w:sz w:val="20"/>
            <w:szCs w:val="20"/>
            <w:lang w:bidi="sa-IN"/>
          </w:rPr>
          <w:t xml:space="preserve">you should </w:t>
        </w:r>
      </w:ins>
      <w:ins w:id="22" w:author="Kotikalapudi Sriram" w:date="2022-10-21T11:04:00Z">
        <w:r w:rsidR="0012751A">
          <w:rPr>
            <w:rFonts w:ascii="Courier New" w:hAnsi="Courier New" w:cs="Courier New"/>
            <w:sz w:val="20"/>
            <w:szCs w:val="20"/>
            <w:lang w:bidi="sa-IN"/>
          </w:rPr>
          <w:t>modify the example to show spoofed packet has SA in P1</w:t>
        </w:r>
      </w:ins>
      <w:ins w:id="23" w:author="Kotikalapudi Sriram" w:date="2022-10-21T11:05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 (instead of P4)</w:t>
        </w:r>
      </w:ins>
      <w:ins w:id="24" w:author="Kotikalapudi Sriram" w:date="2022-10-21T11:04:00Z">
        <w:r w:rsidR="0012751A">
          <w:rPr>
            <w:rFonts w:ascii="Courier New" w:hAnsi="Courier New" w:cs="Courier New"/>
            <w:sz w:val="20"/>
            <w:szCs w:val="20"/>
            <w:lang w:bidi="sa-IN"/>
          </w:rPr>
          <w:t xml:space="preserve">.  </w:t>
        </w:r>
      </w:ins>
    </w:p>
    <w:p w14:paraId="7B99363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FC1D9E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AD28CB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A6C97E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30D445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4]</w:t>
      </w:r>
    </w:p>
    <w:p w14:paraId="6F030D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631E50B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1D0A77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58B1A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4880ED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3.1.2.  Spoofing within a Customer Cone</w:t>
      </w:r>
    </w:p>
    <w:p w14:paraId="62AEFF5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E876CC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second case is at customer interfaces where EFP-uRPF with</w:t>
      </w:r>
    </w:p>
    <w:p w14:paraId="5C64C78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B is deployed.  It allows packets with source addresses of</w:t>
      </w:r>
    </w:p>
    <w:p w14:paraId="2147CA4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customer cone to enter from any customer interfaces to avoid</w:t>
      </w:r>
    </w:p>
    <w:p w14:paraId="5A27FB2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potential improper block problems that EFP-uRPF with algorithm A may</w:t>
      </w:r>
    </w:p>
    <w:p w14:paraId="4ADA0C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have.  However, vulnerability is imported.  Although EFP-uRPF with</w:t>
      </w:r>
    </w:p>
    <w:p w14:paraId="2A0D8AF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B can prevent ASes inside the customer cone from using</w:t>
      </w:r>
    </w:p>
    <w:p w14:paraId="6498242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source addresses of ASes outside the customer cone, it sacrifices the</w:t>
      </w:r>
    </w:p>
    <w:p w14:paraId="3BB0D06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directionality of traffic from different customers, which will lead</w:t>
      </w:r>
    </w:p>
    <w:p w14:paraId="0936E0A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to improper permit problems.</w:t>
      </w:r>
    </w:p>
    <w:p w14:paraId="1954F7C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BB16A7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+----------+</w:t>
      </w:r>
    </w:p>
    <w:p w14:paraId="104E89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 AS 3(P3) |</w:t>
      </w:r>
    </w:p>
    <w:p w14:paraId="2FEED9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+----------+</w:t>
      </w:r>
    </w:p>
    <w:p w14:paraId="7917234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|</w:t>
      </w:r>
    </w:p>
    <w:p w14:paraId="07B132F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(P2C) |</w:t>
      </w:r>
    </w:p>
    <w:p w14:paraId="33FDBF7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  |</w:t>
      </w:r>
    </w:p>
    <w:p w14:paraId="28A6405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+----v-----+</w:t>
      </w:r>
    </w:p>
    <w:p w14:paraId="0CFF58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| AS 4(P4) |</w:t>
      </w:r>
    </w:p>
    <w:p w14:paraId="3AE7430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+/\+----+/\+</w:t>
      </w:r>
    </w:p>
    <w:p w14:paraId="5503BE6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/        \</w:t>
      </w:r>
    </w:p>
    <w:p w14:paraId="0BAC8B9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/          \</w:t>
      </w:r>
    </w:p>
    <w:p w14:paraId="7573608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(C2P) /            \ (C2P)</w:t>
      </w:r>
    </w:p>
    <w:p w14:paraId="664B7BA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+----------+       +----------+</w:t>
      </w:r>
    </w:p>
    <w:p w14:paraId="78D48B4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Victim+-+ AS 1(P1) |       | AS 2(P2) +-+Attacker</w:t>
      </w:r>
    </w:p>
    <w:p w14:paraId="0CEF8D5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+----------+       +----------+</w:t>
      </w:r>
    </w:p>
    <w:p w14:paraId="5D0F04B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435022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P1' is the spoofed source prefix P1 by the attacker</w:t>
      </w:r>
    </w:p>
    <w:p w14:paraId="20A15171" w14:textId="1406027A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25" w:author="Kotikalapudi Sriram" w:date="2022-10-21T11:08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which is attached to AS3</w:t>
      </w:r>
    </w:p>
    <w:p w14:paraId="4599BF29" w14:textId="72F1372D" w:rsidR="0012751A" w:rsidRDefault="00FB2FDA" w:rsidP="00611BCB">
      <w:pPr>
        <w:autoSpaceDE w:val="0"/>
        <w:autoSpaceDN w:val="0"/>
        <w:adjustRightInd w:val="0"/>
        <w:spacing w:after="0" w:line="240" w:lineRule="auto"/>
        <w:rPr>
          <w:ins w:id="26" w:author="Kotikalapudi Sriram" w:date="2022-10-21T14:45:00Z"/>
          <w:rFonts w:ascii="Courier New" w:hAnsi="Courier New" w:cs="Courier New"/>
          <w:sz w:val="20"/>
          <w:szCs w:val="20"/>
          <w:lang w:bidi="sa-IN"/>
        </w:rPr>
      </w:pPr>
      <w:ins w:id="27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28" w:author="Kotikalapudi Sriram" w:date="2022-10-21T11:08:00Z">
        <w:r w:rsidR="0012751A">
          <w:rPr>
            <w:rFonts w:ascii="Courier New" w:hAnsi="Courier New" w:cs="Courier New"/>
            <w:sz w:val="20"/>
            <w:szCs w:val="20"/>
            <w:lang w:bidi="sa-IN"/>
          </w:rPr>
          <w:t>P1’ is not shown in the Figure.</w:t>
        </w:r>
      </w:ins>
    </w:p>
    <w:p w14:paraId="6FD55D24" w14:textId="77777777" w:rsidR="007478D7" w:rsidRDefault="007478D7" w:rsidP="00611BCB">
      <w:pPr>
        <w:autoSpaceDE w:val="0"/>
        <w:autoSpaceDN w:val="0"/>
        <w:adjustRightInd w:val="0"/>
        <w:spacing w:after="0" w:line="240" w:lineRule="auto"/>
        <w:rPr>
          <w:ins w:id="29" w:author="Kotikalapudi Sriram" w:date="2022-10-21T14:45:00Z"/>
          <w:rFonts w:ascii="Courier New" w:hAnsi="Courier New" w:cs="Courier New"/>
          <w:sz w:val="20"/>
          <w:szCs w:val="20"/>
          <w:lang w:bidi="sa-IN"/>
        </w:rPr>
      </w:pPr>
    </w:p>
    <w:p w14:paraId="4E03603E" w14:textId="2ADEB38F" w:rsidR="00331886" w:rsidRDefault="00FB2FDA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ins w:id="30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31" w:author="Kotikalapudi Sriram" w:date="2022-10-21T14:45:00Z">
        <w:r w:rsidR="00331886">
          <w:rPr>
            <w:rFonts w:ascii="Courier New" w:hAnsi="Courier New" w:cs="Courier New"/>
            <w:sz w:val="20"/>
            <w:szCs w:val="20"/>
            <w:lang w:bidi="sa-IN"/>
          </w:rPr>
          <w:t xml:space="preserve">If AS2 </w:t>
        </w:r>
        <w:r w:rsidR="007478D7">
          <w:rPr>
            <w:rFonts w:ascii="Courier New" w:hAnsi="Courier New" w:cs="Courier New"/>
            <w:sz w:val="20"/>
            <w:szCs w:val="20"/>
            <w:lang w:bidi="sa-IN"/>
          </w:rPr>
          <w:t xml:space="preserve">performs SAV, the attack will not be successful. </w:t>
        </w:r>
      </w:ins>
      <w:ins w:id="32" w:author="Kotikalapudi Sriram" w:date="2022-10-21T14:46:00Z">
        <w:r w:rsidR="00CF5EED">
          <w:rPr>
            <w:rFonts w:ascii="Courier New" w:hAnsi="Courier New" w:cs="Courier New"/>
            <w:sz w:val="20"/>
            <w:szCs w:val="20"/>
            <w:lang w:bidi="sa-IN"/>
          </w:rPr>
          <w:t>It appears that zero i</w:t>
        </w:r>
        <w:r w:rsidR="007478D7">
          <w:rPr>
            <w:rFonts w:ascii="Courier New" w:hAnsi="Courier New" w:cs="Courier New"/>
            <w:sz w:val="20"/>
            <w:szCs w:val="20"/>
            <w:lang w:bidi="sa-IN"/>
          </w:rPr>
          <w:t>mprope</w:t>
        </w:r>
        <w:r w:rsidR="00CF5EED">
          <w:rPr>
            <w:rFonts w:ascii="Courier New" w:hAnsi="Courier New" w:cs="Courier New"/>
            <w:sz w:val="20"/>
            <w:szCs w:val="20"/>
            <w:lang w:bidi="sa-IN"/>
          </w:rPr>
          <w:t xml:space="preserve">r admits can </w:t>
        </w:r>
      </w:ins>
      <w:ins w:id="33" w:author="Kotikalapudi Sriram" w:date="2022-10-21T14:49:00Z">
        <w:r w:rsidR="001003D3">
          <w:rPr>
            <w:rFonts w:ascii="Courier New" w:hAnsi="Courier New" w:cs="Courier New"/>
            <w:sz w:val="20"/>
            <w:szCs w:val="20"/>
            <w:lang w:bidi="sa-IN"/>
          </w:rPr>
          <w:t xml:space="preserve">be </w:t>
        </w:r>
      </w:ins>
      <w:ins w:id="34" w:author="Kotikalapudi Sriram" w:date="2022-10-21T14:52:00Z">
        <w:r w:rsidR="00340797">
          <w:rPr>
            <w:rFonts w:ascii="Courier New" w:hAnsi="Courier New" w:cs="Courier New"/>
            <w:sz w:val="20"/>
            <w:szCs w:val="20"/>
            <w:lang w:bidi="sa-IN"/>
          </w:rPr>
          <w:t>achieved</w:t>
        </w:r>
        <w:r w:rsidR="00524383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7C69D0">
          <w:rPr>
            <w:rFonts w:ascii="Courier New" w:hAnsi="Courier New" w:cs="Courier New"/>
            <w:sz w:val="20"/>
            <w:szCs w:val="20"/>
            <w:lang w:bidi="sa-IN"/>
          </w:rPr>
          <w:t>in a customer cone as whole</w:t>
        </w:r>
      </w:ins>
      <w:ins w:id="35" w:author="Kotikalapudi Sriram" w:date="2022-10-21T14:46:00Z">
        <w:r w:rsidR="00CF5EED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36" w:author="Kotikalapudi Sriram" w:date="2022-10-21T14:53:00Z">
        <w:r w:rsidR="007C69D0">
          <w:rPr>
            <w:rFonts w:ascii="Courier New" w:hAnsi="Courier New" w:cs="Courier New"/>
            <w:sz w:val="20"/>
            <w:szCs w:val="20"/>
            <w:lang w:bidi="sa-IN"/>
          </w:rPr>
          <w:t xml:space="preserve">only </w:t>
        </w:r>
      </w:ins>
      <w:ins w:id="37" w:author="Kotikalapudi Sriram" w:date="2022-10-21T14:46:00Z">
        <w:r w:rsidR="00CF5EED">
          <w:rPr>
            <w:rFonts w:ascii="Courier New" w:hAnsi="Courier New" w:cs="Courier New"/>
            <w:sz w:val="20"/>
            <w:szCs w:val="20"/>
            <w:lang w:bidi="sa-IN"/>
          </w:rPr>
          <w:t xml:space="preserve">if there is </w:t>
        </w:r>
      </w:ins>
      <w:ins w:id="38" w:author="Kotikalapudi Sriram" w:date="2022-10-21T14:47:00Z">
        <w:r w:rsidR="008B4FAE">
          <w:rPr>
            <w:rFonts w:ascii="Courier New" w:hAnsi="Courier New" w:cs="Courier New"/>
            <w:sz w:val="20"/>
            <w:szCs w:val="20"/>
            <w:lang w:bidi="sa-IN"/>
          </w:rPr>
          <w:t xml:space="preserve">complete adoption </w:t>
        </w:r>
      </w:ins>
      <w:ins w:id="39" w:author="Kotikalapudi Sriram" w:date="2022-10-21T14:53:00Z">
        <w:r w:rsidR="00164F23">
          <w:rPr>
            <w:rFonts w:ascii="Courier New" w:hAnsi="Courier New" w:cs="Courier New"/>
            <w:sz w:val="20"/>
            <w:szCs w:val="20"/>
            <w:lang w:bidi="sa-IN"/>
          </w:rPr>
          <w:t xml:space="preserve">(i.e., </w:t>
        </w:r>
      </w:ins>
      <w:ins w:id="40" w:author="Kotikalapudi Sriram" w:date="2022-10-21T14:47:00Z">
        <w:r w:rsidR="008B4FAE">
          <w:rPr>
            <w:rFonts w:ascii="Courier New" w:hAnsi="Courier New" w:cs="Courier New"/>
            <w:sz w:val="20"/>
            <w:szCs w:val="20"/>
            <w:lang w:bidi="sa-IN"/>
          </w:rPr>
          <w:t>at all ASes</w:t>
        </w:r>
      </w:ins>
      <w:ins w:id="41" w:author="Kotikalapudi Sriram" w:date="2022-10-21T14:53:00Z">
        <w:r w:rsidR="00164F23">
          <w:rPr>
            <w:rFonts w:ascii="Courier New" w:hAnsi="Courier New" w:cs="Courier New"/>
            <w:sz w:val="20"/>
            <w:szCs w:val="20"/>
            <w:lang w:bidi="sa-IN"/>
          </w:rPr>
          <w:t>)</w:t>
        </w:r>
      </w:ins>
      <w:ins w:id="42" w:author="Kotikalapudi Sriram" w:date="2022-10-21T14:47:00Z">
        <w:r w:rsidR="008B4FAE">
          <w:rPr>
            <w:rFonts w:ascii="Courier New" w:hAnsi="Courier New" w:cs="Courier New"/>
            <w:sz w:val="20"/>
            <w:szCs w:val="20"/>
            <w:lang w:bidi="sa-IN"/>
          </w:rPr>
          <w:t xml:space="preserve"> within the customer cone.</w:t>
        </w:r>
      </w:ins>
      <w:ins w:id="43" w:author="Kotikalapudi Sriram" w:date="2022-10-21T14:46:00Z">
        <w:r w:rsidR="00CF5EED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44" w:author="Kotikalapudi Sriram" w:date="2022-10-21T14:45:00Z">
        <w:r w:rsidR="007478D7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</w:p>
    <w:p w14:paraId="67BE0E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13B61A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Figure 2: Spoofing within a customer cone</w:t>
      </w:r>
    </w:p>
    <w:p w14:paraId="5E1E348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7D14E3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 Figure 2, assume AS 4 implements EFP-uRPF with algorithm B at</w:t>
      </w:r>
    </w:p>
    <w:p w14:paraId="43B1B9D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customer interfaces.  Under EFP-uRPF with algorithm B, AS 4 will</w:t>
      </w:r>
    </w:p>
    <w:p w14:paraId="1433599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generate SAV rules with legitimate P1 and P2 at both customer</w:t>
      </w:r>
    </w:p>
    <w:p w14:paraId="1101436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interfaces.  When the attacker in AS 2 spoofs source address of AS 1,</w:t>
      </w:r>
    </w:p>
    <w:p w14:paraId="7882E9A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4 will improperly permit these packets with spoofed source</w:t>
      </w:r>
    </w:p>
    <w:p w14:paraId="514AB0D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addresses of prefix P1.  The same also applies when the attacker in</w:t>
      </w:r>
    </w:p>
    <w:p w14:paraId="396E133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1 forges prefix P2.  That is to say, EFP-uRPF algorithm B cannot</w:t>
      </w:r>
    </w:p>
    <w:p w14:paraId="4EE44E9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prevent source address spoofing between ASes of the customer cone.</w:t>
      </w:r>
    </w:p>
    <w:p w14:paraId="27A8E63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5952F5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3.2.  Improper Block</w:t>
      </w:r>
    </w:p>
    <w:p w14:paraId="1744EDA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A5DCE2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 some cases, existing SAV mechanisms may improperly block the</w:t>
      </w:r>
    </w:p>
    <w:p w14:paraId="0BB96CC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packets with legitimate source addresses.  Here are two cases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where</w:t>
      </w:r>
      <w:proofErr w:type="gramEnd"/>
    </w:p>
    <w:p w14:paraId="638EEF4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 permit will appear.</w:t>
      </w:r>
    </w:p>
    <w:p w14:paraId="7D7D45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9E935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2AA178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2556C8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230A8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5]</w:t>
      </w:r>
    </w:p>
    <w:p w14:paraId="5FC0A23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7C1CE1E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7B12B8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840BE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6DC8E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3.2.1.  NO_EXPORT in BGP Advertisement</w:t>
      </w:r>
    </w:p>
    <w:p w14:paraId="5647670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C4976F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Figure 3 presents a NO_EXPORT scenario.  AS 1 is the common customer</w:t>
      </w:r>
    </w:p>
    <w:p w14:paraId="7965339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of AS 2 and AS 3.  AS 4 is the provider of AS 2.  The relationship</w:t>
      </w:r>
    </w:p>
    <w:p w14:paraId="3A786C7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between AS 3 and AS 4 is customer-to-provider (C2P) or peer-to-peer</w:t>
      </w:r>
    </w:p>
    <w:p w14:paraId="38E4DD0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(P2P).  All arrows in Figure 2 represent BGP advertisements.  AS 2</w:t>
      </w:r>
    </w:p>
    <w:p w14:paraId="3F00354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owns prefix P2 and advertises it to AS 4 through BGP.  AS 3 also</w:t>
      </w:r>
    </w:p>
    <w:p w14:paraId="0609AA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advertises its own prefix P3 to AS 4.  AS 1 has prefix P1 and</w:t>
      </w:r>
    </w:p>
    <w:p w14:paraId="3BCDC8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advertises the prefix to the providers, i.e., AS 2 and AS 3.  After</w:t>
      </w:r>
    </w:p>
    <w:p w14:paraId="6085788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receiving the route for prefix P1 from AS 1, AS 3 propagates this</w:t>
      </w:r>
    </w:p>
    <w:p w14:paraId="7B6DE1D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route to AS 4.  Differently, AS 2 does not propagate the route for</w:t>
      </w:r>
    </w:p>
    <w:p w14:paraId="417E705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prefix P1 to AS 4, since AS 1 adds the NO_EXPORT community attribute</w:t>
      </w:r>
    </w:p>
    <w:p w14:paraId="2AA8951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 the BGP advertisement destined to AS 2.  In the end, AS 4 only</w:t>
      </w:r>
    </w:p>
    <w:p w14:paraId="206C8B3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learns the route for prefix P1 from AS 3.</w:t>
      </w:r>
    </w:p>
    <w:p w14:paraId="7F2694F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62E114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Assume that AS 3 is the customer of AS 4.  If AS 4 runs EFP-uRPF with</w:t>
      </w:r>
    </w:p>
    <w:p w14:paraId="305A0F0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A at customer interfaces, the packets with source addresses</w:t>
      </w:r>
    </w:p>
    <w:p w14:paraId="09FFAD3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of P1 are required to arrive only from AS 3.  When AS 1 sends the</w:t>
      </w:r>
    </w:p>
    <w:p w14:paraId="30A5658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packets with legitimate source addresses of prefix P1 to AS 4 through</w:t>
      </w:r>
    </w:p>
    <w:p w14:paraId="5435F07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2, AS 4 will improperly block these packets.  EFP-uRPF with</w:t>
      </w:r>
    </w:p>
    <w:p w14:paraId="34571D6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algorithm B works well in this case.</w:t>
      </w:r>
    </w:p>
    <w:p w14:paraId="0D101B9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E00210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Assume that AS 3 is the peer of AS 4.  AS 4 will never learn the</w:t>
      </w:r>
    </w:p>
    <w:p w14:paraId="26004FA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route of P1 from its customer interfaces.  So, no matter EFP-uRPF</w:t>
      </w:r>
    </w:p>
    <w:p w14:paraId="74FC9D6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with algorithm A or that with algorithm B are used by AS 4, there</w:t>
      </w:r>
    </w:p>
    <w:p w14:paraId="1A2F22D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will be improper block problems.</w:t>
      </w:r>
    </w:p>
    <w:p w14:paraId="1D57F1A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1DEC7A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Besides the NO_EXPORT case above, there are also many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route</w:t>
      </w:r>
      <w:proofErr w:type="gramEnd"/>
      <w:r>
        <w:rPr>
          <w:rFonts w:ascii="Courier New" w:hAnsi="Courier New" w:cs="Courier New"/>
          <w:sz w:val="20"/>
          <w:szCs w:val="20"/>
          <w:lang w:bidi="sa-IN"/>
        </w:rPr>
        <w:t xml:space="preserve"> filtering</w:t>
      </w:r>
    </w:p>
    <w:p w14:paraId="6A9DEA5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policies that can result in interruption of BGP advertisement.</w:t>
      </w:r>
    </w:p>
    <w:p w14:paraId="47331C6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 block may be induced by existing inter-domain SAV mechanisms</w:t>
      </w:r>
    </w:p>
    <w:p w14:paraId="0ED5D31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 such cases, and it is hard to prevent networks from taking these</w:t>
      </w:r>
    </w:p>
    <w:p w14:paraId="3C0F14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configurations.</w:t>
      </w:r>
    </w:p>
    <w:p w14:paraId="299B36C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29253C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2A3E19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41131F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2B6DD1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C4BF48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8F186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B2DC8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CC3FB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5867FE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3E5830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6DF9F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BE929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AF7811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42105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1CDD96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11A93F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3AB707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306F1E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C7C09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6]</w:t>
      </w:r>
    </w:p>
    <w:p w14:paraId="5D8E35B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33AF346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6379159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73F714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7EA1FB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+-----------------+</w:t>
      </w:r>
    </w:p>
    <w:p w14:paraId="0BD0792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|       AS 4      |</w:t>
      </w:r>
    </w:p>
    <w:p w14:paraId="57C522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+-+/\+-------+/\+-+</w:t>
      </w:r>
    </w:p>
    <w:p w14:paraId="40C8F44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/           \</w:t>
      </w:r>
    </w:p>
    <w:p w14:paraId="784FD34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/             \</w:t>
      </w:r>
    </w:p>
    <w:p w14:paraId="29685C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P3[AS 3]/(P2P/C2P) (C2P)\ P2[AS 2]</w:t>
      </w:r>
    </w:p>
    <w:p w14:paraId="23BCE57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P1[AS 3, AS 1] /                 \</w:t>
      </w:r>
    </w:p>
    <w:p w14:paraId="20BABFA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/                   \</w:t>
      </w:r>
    </w:p>
    <w:p w14:paraId="3757F5F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+----------------+    +----------------+</w:t>
      </w:r>
    </w:p>
    <w:p w14:paraId="4484AFD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P3---+      AS 3      |    |      AS 2      +---P2</w:t>
      </w:r>
    </w:p>
    <w:p w14:paraId="315ACF8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+--------/\------+    +-------/\-------+</w:t>
      </w:r>
    </w:p>
    <w:p w14:paraId="03D7602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\                   /</w:t>
      </w:r>
    </w:p>
    <w:p w14:paraId="788FAAC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P1[AS 1]\(C2P)       (C2P)/P1[AS 1]</w:t>
      </w:r>
    </w:p>
    <w:p w14:paraId="3A97778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\               / NO_EXPORT</w:t>
      </w:r>
    </w:p>
    <w:p w14:paraId="5FD02F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+-----------------+</w:t>
      </w:r>
    </w:p>
    <w:p w14:paraId="50C8D3E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|       AS 1      +---P1</w:t>
      </w:r>
    </w:p>
    <w:p w14:paraId="43761B9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+-----------------+</w:t>
      </w:r>
    </w:p>
    <w:p w14:paraId="250E0F9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7788DCA" w14:textId="09A55A29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45" w:author="Kotikalapudi Sriram" w:date="2022-10-21T13:16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Figure 3: Interrupted BGP advertisement caused by NO_EXPORT</w:t>
      </w:r>
    </w:p>
    <w:p w14:paraId="27807D1C" w14:textId="074C6714" w:rsidR="00B031C5" w:rsidRDefault="00B031C5" w:rsidP="00611BCB">
      <w:pPr>
        <w:autoSpaceDE w:val="0"/>
        <w:autoSpaceDN w:val="0"/>
        <w:adjustRightInd w:val="0"/>
        <w:spacing w:after="0" w:line="240" w:lineRule="auto"/>
        <w:rPr>
          <w:ins w:id="46" w:author="Kotikalapudi Sriram" w:date="2022-10-21T13:16:00Z"/>
          <w:rFonts w:ascii="Courier New" w:hAnsi="Courier New" w:cs="Courier New"/>
          <w:sz w:val="20"/>
          <w:szCs w:val="20"/>
          <w:lang w:bidi="sa-IN"/>
        </w:rPr>
      </w:pPr>
    </w:p>
    <w:p w14:paraId="5E505FA5" w14:textId="3C9B3251" w:rsidR="000A776B" w:rsidRDefault="00FB2FDA" w:rsidP="00611BCB">
      <w:pPr>
        <w:autoSpaceDE w:val="0"/>
        <w:autoSpaceDN w:val="0"/>
        <w:adjustRightInd w:val="0"/>
        <w:spacing w:after="0" w:line="240" w:lineRule="auto"/>
        <w:rPr>
          <w:ins w:id="47" w:author="Kotikalapudi Sriram" w:date="2022-10-21T14:55:00Z"/>
          <w:rFonts w:ascii="Courier New" w:hAnsi="Courier New" w:cs="Courier New"/>
          <w:sz w:val="20"/>
          <w:szCs w:val="20"/>
          <w:lang w:bidi="sa-IN"/>
        </w:rPr>
      </w:pPr>
      <w:ins w:id="48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49" w:author="Kotikalapudi Sriram" w:date="2022-10-21T14:55:00Z">
        <w:r w:rsidR="00D81314">
          <w:rPr>
            <w:rFonts w:ascii="Courier New" w:hAnsi="Courier New" w:cs="Courier New"/>
            <w:sz w:val="20"/>
            <w:szCs w:val="20"/>
            <w:lang w:bidi="sa-IN"/>
          </w:rPr>
          <w:t>Improper block problem can be solved if there are more ways to uncover hidden pre</w:t>
        </w:r>
        <w:r w:rsidR="000A776B">
          <w:rPr>
            <w:rFonts w:ascii="Courier New" w:hAnsi="Courier New" w:cs="Courier New"/>
            <w:sz w:val="20"/>
            <w:szCs w:val="20"/>
            <w:lang w:bidi="sa-IN"/>
          </w:rPr>
          <w:t>fixes in the customer cone.</w:t>
        </w:r>
      </w:ins>
      <w:ins w:id="50" w:author="Kotikalapudi Sriram" w:date="2022-10-21T14:56:00Z">
        <w:r w:rsidR="00E01B90">
          <w:rPr>
            <w:rFonts w:ascii="Courier New" w:hAnsi="Courier New" w:cs="Courier New"/>
            <w:sz w:val="20"/>
            <w:szCs w:val="20"/>
            <w:lang w:bidi="sa-IN"/>
          </w:rPr>
          <w:t xml:space="preserve"> EFP-uRPF is </w:t>
        </w:r>
        <w:r w:rsidR="00F963FD">
          <w:rPr>
            <w:rFonts w:ascii="Courier New" w:hAnsi="Courier New" w:cs="Courier New"/>
            <w:sz w:val="20"/>
            <w:szCs w:val="20"/>
            <w:lang w:bidi="sa-IN"/>
          </w:rPr>
          <w:t>a</w:t>
        </w:r>
        <w:r w:rsidR="00E01B90">
          <w:rPr>
            <w:rFonts w:ascii="Courier New" w:hAnsi="Courier New" w:cs="Courier New"/>
            <w:sz w:val="20"/>
            <w:szCs w:val="20"/>
            <w:lang w:bidi="sa-IN"/>
          </w:rPr>
          <w:t xml:space="preserve"> step in the right direction.</w:t>
        </w:r>
      </w:ins>
    </w:p>
    <w:p w14:paraId="518FF4EE" w14:textId="77777777" w:rsidR="000A776B" w:rsidRDefault="000A776B" w:rsidP="00611BCB">
      <w:pPr>
        <w:autoSpaceDE w:val="0"/>
        <w:autoSpaceDN w:val="0"/>
        <w:adjustRightInd w:val="0"/>
        <w:spacing w:after="0" w:line="240" w:lineRule="auto"/>
        <w:rPr>
          <w:ins w:id="51" w:author="Kotikalapudi Sriram" w:date="2022-10-21T14:55:00Z"/>
          <w:rFonts w:ascii="Courier New" w:hAnsi="Courier New" w:cs="Courier New"/>
          <w:sz w:val="20"/>
          <w:szCs w:val="20"/>
          <w:lang w:bidi="sa-IN"/>
        </w:rPr>
      </w:pPr>
    </w:p>
    <w:p w14:paraId="7FBD871C" w14:textId="28E61E33" w:rsidR="008C437A" w:rsidRDefault="00FB2FDA" w:rsidP="00611BCB">
      <w:pPr>
        <w:autoSpaceDE w:val="0"/>
        <w:autoSpaceDN w:val="0"/>
        <w:adjustRightInd w:val="0"/>
        <w:spacing w:after="0" w:line="240" w:lineRule="auto"/>
        <w:rPr>
          <w:ins w:id="52" w:author="Kotikalapudi Sriram" w:date="2022-10-21T15:38:00Z"/>
          <w:rFonts w:ascii="Courier New" w:hAnsi="Courier New" w:cs="Courier New"/>
          <w:sz w:val="20"/>
          <w:szCs w:val="20"/>
          <w:lang w:bidi="sa-IN"/>
        </w:rPr>
      </w:pPr>
      <w:ins w:id="53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54" w:author="Kotikalapudi Sriram" w:date="2022-10-21T13:17:00Z">
        <w:r w:rsidR="00E114DC">
          <w:rPr>
            <w:rFonts w:ascii="Courier New" w:hAnsi="Courier New" w:cs="Courier New"/>
            <w:sz w:val="20"/>
            <w:szCs w:val="20"/>
            <w:lang w:bidi="sa-IN"/>
          </w:rPr>
          <w:t>BAR-SAV (</w:t>
        </w:r>
        <w:r w:rsidR="00E878BC" w:rsidRPr="00E878BC">
          <w:rPr>
            <w:rFonts w:ascii="Courier New" w:hAnsi="Courier New" w:cs="Courier New"/>
            <w:sz w:val="20"/>
            <w:szCs w:val="20"/>
            <w:lang w:bidi="sa-IN"/>
          </w:rPr>
          <w:t>draft-sriram-sidrops-bar-sav-01</w:t>
        </w:r>
      </w:ins>
      <w:ins w:id="55" w:author="Kotikalapudi Sriram" w:date="2022-10-21T13:18:00Z">
        <w:r w:rsidR="004717CE">
          <w:rPr>
            <w:rFonts w:ascii="Courier New" w:hAnsi="Courier New" w:cs="Courier New"/>
            <w:sz w:val="20"/>
            <w:szCs w:val="20"/>
            <w:lang w:bidi="sa-IN"/>
          </w:rPr>
          <w:t>) is an improvement over EFP-uRPF (RFC 8704).</w:t>
        </w:r>
        <w:r w:rsidR="005E1ABD">
          <w:rPr>
            <w:rFonts w:ascii="Courier New" w:hAnsi="Courier New" w:cs="Courier New"/>
            <w:sz w:val="20"/>
            <w:szCs w:val="20"/>
            <w:lang w:bidi="sa-IN"/>
          </w:rPr>
          <w:t xml:space="preserve"> BAR-SAV solves the above problem and</w:t>
        </w:r>
      </w:ins>
      <w:ins w:id="56" w:author="Kotikalapudi Sriram" w:date="2022-10-21T15:14:00Z">
        <w:r w:rsidR="000B1E87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FC16BD">
          <w:rPr>
            <w:rFonts w:ascii="Courier New" w:hAnsi="Courier New" w:cs="Courier New"/>
            <w:sz w:val="20"/>
            <w:szCs w:val="20"/>
            <w:lang w:bidi="sa-IN"/>
          </w:rPr>
          <w:t>o</w:t>
        </w:r>
      </w:ins>
      <w:ins w:id="57" w:author="Kotikalapudi Sriram" w:date="2022-10-21T15:15:00Z">
        <w:r w:rsidR="00FC16BD">
          <w:rPr>
            <w:rFonts w:ascii="Courier New" w:hAnsi="Courier New" w:cs="Courier New"/>
            <w:sz w:val="20"/>
            <w:szCs w:val="20"/>
            <w:lang w:bidi="sa-IN"/>
          </w:rPr>
          <w:t xml:space="preserve">vercomes </w:t>
        </w:r>
      </w:ins>
      <w:ins w:id="58" w:author="Kotikalapudi Sriram" w:date="2022-10-21T13:31:00Z">
        <w:r w:rsidR="00544954">
          <w:rPr>
            <w:rFonts w:ascii="Courier New" w:hAnsi="Courier New" w:cs="Courier New"/>
            <w:sz w:val="20"/>
            <w:szCs w:val="20"/>
            <w:lang w:bidi="sa-IN"/>
          </w:rPr>
          <w:t xml:space="preserve">some </w:t>
        </w:r>
      </w:ins>
      <w:ins w:id="59" w:author="Kotikalapudi Sriram" w:date="2022-10-21T13:18:00Z">
        <w:r w:rsidR="005E1ABD">
          <w:rPr>
            <w:rFonts w:ascii="Courier New" w:hAnsi="Courier New" w:cs="Courier New"/>
            <w:sz w:val="20"/>
            <w:szCs w:val="20"/>
            <w:lang w:bidi="sa-IN"/>
          </w:rPr>
          <w:t xml:space="preserve">other </w:t>
        </w:r>
      </w:ins>
      <w:ins w:id="60" w:author="Kotikalapudi Sriram" w:date="2022-10-21T13:19:00Z">
        <w:r w:rsidR="005E1ABD">
          <w:rPr>
            <w:rFonts w:ascii="Courier New" w:hAnsi="Courier New" w:cs="Courier New"/>
            <w:sz w:val="20"/>
            <w:szCs w:val="20"/>
            <w:lang w:bidi="sa-IN"/>
          </w:rPr>
          <w:t xml:space="preserve">gaps identified in this </w:t>
        </w:r>
        <w:r w:rsidR="00D71AB4">
          <w:rPr>
            <w:rFonts w:ascii="Courier New" w:hAnsi="Courier New" w:cs="Courier New"/>
            <w:sz w:val="20"/>
            <w:szCs w:val="20"/>
            <w:lang w:bidi="sa-IN"/>
          </w:rPr>
          <w:t xml:space="preserve">analysis with the help of ROA and ASPA data. </w:t>
        </w:r>
      </w:ins>
      <w:ins w:id="61" w:author="Kotikalapudi Sriram" w:date="2022-10-21T13:20:00Z">
        <w:r w:rsidR="00C50777">
          <w:rPr>
            <w:rFonts w:ascii="Courier New" w:hAnsi="Courier New" w:cs="Courier New"/>
            <w:sz w:val="20"/>
            <w:szCs w:val="20"/>
            <w:lang w:bidi="sa-IN"/>
          </w:rPr>
          <w:t>ROA adoption seems to be progressing well, and ASPA ad</w:t>
        </w:r>
        <w:r w:rsidR="004455E9">
          <w:rPr>
            <w:rFonts w:ascii="Courier New" w:hAnsi="Courier New" w:cs="Courier New"/>
            <w:sz w:val="20"/>
            <w:szCs w:val="20"/>
            <w:lang w:bidi="sa-IN"/>
          </w:rPr>
          <w:t>o</w:t>
        </w:r>
        <w:r w:rsidR="00C50777">
          <w:rPr>
            <w:rFonts w:ascii="Courier New" w:hAnsi="Courier New" w:cs="Courier New"/>
            <w:sz w:val="20"/>
            <w:szCs w:val="20"/>
            <w:lang w:bidi="sa-IN"/>
          </w:rPr>
          <w:t>ption</w:t>
        </w:r>
        <w:r w:rsidR="004455E9">
          <w:rPr>
            <w:rFonts w:ascii="Courier New" w:hAnsi="Courier New" w:cs="Courier New"/>
            <w:sz w:val="20"/>
            <w:szCs w:val="20"/>
            <w:lang w:bidi="sa-IN"/>
          </w:rPr>
          <w:t xml:space="preserve"> is expected to gain traction</w:t>
        </w:r>
      </w:ins>
      <w:ins w:id="62" w:author="Kotikalapudi Sriram" w:date="2022-10-21T13:21:00Z">
        <w:r w:rsidR="00DC3895">
          <w:rPr>
            <w:rFonts w:ascii="Courier New" w:hAnsi="Courier New" w:cs="Courier New"/>
            <w:sz w:val="20"/>
            <w:szCs w:val="20"/>
            <w:lang w:bidi="sa-IN"/>
          </w:rPr>
          <w:t xml:space="preserve"> since it solves two important and critical pro</w:t>
        </w:r>
        <w:r w:rsidR="00272551">
          <w:rPr>
            <w:rFonts w:ascii="Courier New" w:hAnsi="Courier New" w:cs="Courier New"/>
            <w:sz w:val="20"/>
            <w:szCs w:val="20"/>
            <w:lang w:bidi="sa-IN"/>
          </w:rPr>
          <w:t>blems with BGP: route leaks (RFC 7908)</w:t>
        </w:r>
      </w:ins>
      <w:ins w:id="63" w:author="Kotikalapudi Sriram" w:date="2022-10-21T13:22:00Z">
        <w:r w:rsidR="0049390F">
          <w:rPr>
            <w:rFonts w:ascii="Courier New" w:hAnsi="Courier New" w:cs="Courier New"/>
            <w:sz w:val="20"/>
            <w:szCs w:val="20"/>
            <w:lang w:bidi="sa-IN"/>
          </w:rPr>
          <w:t xml:space="preserve">and forged-origin hijacks </w:t>
        </w:r>
      </w:ins>
      <w:ins w:id="64" w:author="Kotikalapudi Sriram" w:date="2022-10-21T13:23:00Z">
        <w:r w:rsidR="00CD18CE">
          <w:rPr>
            <w:rFonts w:ascii="Courier New" w:hAnsi="Courier New" w:cs="Courier New"/>
            <w:sz w:val="20"/>
            <w:szCs w:val="20"/>
            <w:lang w:bidi="sa-IN"/>
          </w:rPr>
          <w:t>(</w:t>
        </w:r>
        <w:r w:rsidR="00CD18CE" w:rsidRPr="00CD18CE">
          <w:rPr>
            <w:rFonts w:ascii="Courier New" w:hAnsi="Courier New" w:cs="Courier New"/>
            <w:sz w:val="20"/>
            <w:szCs w:val="20"/>
            <w:lang w:bidi="sa-IN"/>
          </w:rPr>
          <w:t>draft-ietf-sidrops-rpkimaxlen-15</w:t>
        </w:r>
      </w:ins>
      <w:ins w:id="65" w:author="Kotikalapudi Sriram" w:date="2022-10-21T13:24:00Z">
        <w:r w:rsidR="00CD18CE">
          <w:rPr>
            <w:rFonts w:ascii="Courier New" w:hAnsi="Courier New" w:cs="Courier New"/>
            <w:sz w:val="20"/>
            <w:szCs w:val="20"/>
            <w:lang w:bidi="sa-IN"/>
          </w:rPr>
          <w:t xml:space="preserve">; </w:t>
        </w:r>
        <w:r w:rsidR="00251F8E">
          <w:rPr>
            <w:rFonts w:ascii="Courier New" w:hAnsi="Courier New" w:cs="Courier New"/>
            <w:sz w:val="20"/>
            <w:szCs w:val="20"/>
            <w:lang w:bidi="sa-IN"/>
          </w:rPr>
          <w:t>to be RFC 9319 soon).</w:t>
        </w:r>
      </w:ins>
      <w:ins w:id="66" w:author="Kotikalapudi Sriram" w:date="2022-10-21T13:27:00Z">
        <w:r w:rsidR="00FD4D86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C17FAD">
          <w:rPr>
            <w:rFonts w:ascii="Courier New" w:hAnsi="Courier New" w:cs="Courier New"/>
            <w:sz w:val="20"/>
            <w:szCs w:val="20"/>
            <w:lang w:bidi="sa-IN"/>
          </w:rPr>
          <w:t xml:space="preserve">ASPA also offers a basic way of </w:t>
        </w:r>
        <w:r w:rsidR="00A2295B">
          <w:rPr>
            <w:rFonts w:ascii="Courier New" w:hAnsi="Courier New" w:cs="Courier New"/>
            <w:sz w:val="20"/>
            <w:szCs w:val="20"/>
            <w:lang w:bidi="sa-IN"/>
          </w:rPr>
          <w:t xml:space="preserve">BGP </w:t>
        </w:r>
        <w:r w:rsidR="00C17FAD">
          <w:rPr>
            <w:rFonts w:ascii="Courier New" w:hAnsi="Courier New" w:cs="Courier New"/>
            <w:sz w:val="20"/>
            <w:szCs w:val="20"/>
            <w:lang w:bidi="sa-IN"/>
          </w:rPr>
          <w:t>AS path verification</w:t>
        </w:r>
      </w:ins>
      <w:ins w:id="67" w:author="Kotikalapudi Sriram" w:date="2022-10-21T15:16:00Z">
        <w:r w:rsidR="00A6573F">
          <w:rPr>
            <w:rFonts w:ascii="Courier New" w:hAnsi="Courier New" w:cs="Courier New"/>
            <w:sz w:val="20"/>
            <w:szCs w:val="20"/>
            <w:lang w:bidi="sa-IN"/>
          </w:rPr>
          <w:t xml:space="preserve">, </w:t>
        </w:r>
      </w:ins>
      <w:ins w:id="68" w:author="Kotikalapudi Sriram" w:date="2022-10-21T13:28:00Z">
        <w:r w:rsidR="00A2295B">
          <w:rPr>
            <w:rFonts w:ascii="Courier New" w:hAnsi="Courier New" w:cs="Courier New"/>
            <w:sz w:val="20"/>
            <w:szCs w:val="20"/>
            <w:lang w:bidi="sa-IN"/>
          </w:rPr>
          <w:t xml:space="preserve">not as </w:t>
        </w:r>
      </w:ins>
      <w:ins w:id="69" w:author="Kotikalapudi Sriram" w:date="2022-10-21T15:15:00Z">
        <w:r w:rsidR="003E7B6E">
          <w:rPr>
            <w:rFonts w:ascii="Courier New" w:hAnsi="Courier New" w:cs="Courier New"/>
            <w:sz w:val="20"/>
            <w:szCs w:val="20"/>
            <w:lang w:bidi="sa-IN"/>
          </w:rPr>
          <w:t>secure</w:t>
        </w:r>
      </w:ins>
      <w:ins w:id="70" w:author="Kotikalapudi Sriram" w:date="2022-10-21T13:28:00Z">
        <w:r w:rsidR="00A2295B">
          <w:rPr>
            <w:rFonts w:ascii="Courier New" w:hAnsi="Courier New" w:cs="Courier New"/>
            <w:sz w:val="20"/>
            <w:szCs w:val="20"/>
            <w:lang w:bidi="sa-IN"/>
          </w:rPr>
          <w:t xml:space="preserve"> as BGPsec but </w:t>
        </w:r>
        <w:r w:rsidR="000076AC">
          <w:rPr>
            <w:rFonts w:ascii="Courier New" w:hAnsi="Courier New" w:cs="Courier New"/>
            <w:sz w:val="20"/>
            <w:szCs w:val="20"/>
            <w:lang w:bidi="sa-IN"/>
          </w:rPr>
          <w:t>something reasonable</w:t>
        </w:r>
      </w:ins>
      <w:ins w:id="71" w:author="Kotikalapudi Sriram" w:date="2022-10-21T13:29:00Z">
        <w:r w:rsidR="001C1CCF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72" w:author="Kotikalapudi Sriram" w:date="2022-10-21T13:30:00Z">
        <w:r w:rsidR="003173D4">
          <w:rPr>
            <w:rFonts w:ascii="Courier New" w:hAnsi="Courier New" w:cs="Courier New"/>
            <w:sz w:val="20"/>
            <w:szCs w:val="20"/>
            <w:lang w:bidi="sa-IN"/>
          </w:rPr>
          <w:t>without</w:t>
        </w:r>
      </w:ins>
      <w:ins w:id="73" w:author="Kotikalapudi Sriram" w:date="2022-10-21T13:29:00Z">
        <w:r w:rsidR="003173D4">
          <w:rPr>
            <w:rFonts w:ascii="Courier New" w:hAnsi="Courier New" w:cs="Courier New"/>
            <w:sz w:val="20"/>
            <w:szCs w:val="20"/>
            <w:lang w:bidi="sa-IN"/>
          </w:rPr>
          <w:t xml:space="preserve"> cryptographic</w:t>
        </w:r>
      </w:ins>
      <w:ins w:id="74" w:author="Kotikalapudi Sriram" w:date="2022-10-21T13:30:00Z">
        <w:r w:rsidR="003173D4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2F371C">
          <w:rPr>
            <w:rFonts w:ascii="Courier New" w:hAnsi="Courier New" w:cs="Courier New"/>
            <w:sz w:val="20"/>
            <w:szCs w:val="20"/>
            <w:lang w:bidi="sa-IN"/>
          </w:rPr>
          <w:t xml:space="preserve">signatures in the </w:t>
        </w:r>
        <w:r w:rsidR="00544954">
          <w:rPr>
            <w:rFonts w:ascii="Courier New" w:hAnsi="Courier New" w:cs="Courier New"/>
            <w:sz w:val="20"/>
            <w:szCs w:val="20"/>
            <w:lang w:bidi="sa-IN"/>
          </w:rPr>
          <w:t>UPDATE</w:t>
        </w:r>
      </w:ins>
      <w:ins w:id="75" w:author="Kotikalapudi Sriram" w:date="2022-10-21T13:28:00Z">
        <w:r w:rsidR="000076AC">
          <w:rPr>
            <w:rFonts w:ascii="Courier New" w:hAnsi="Courier New" w:cs="Courier New"/>
            <w:sz w:val="20"/>
            <w:szCs w:val="20"/>
            <w:lang w:bidi="sa-IN"/>
          </w:rPr>
          <w:t>.</w:t>
        </w:r>
      </w:ins>
    </w:p>
    <w:p w14:paraId="7173C445" w14:textId="77777777" w:rsidR="008C437A" w:rsidRDefault="008C437A" w:rsidP="00611BCB">
      <w:pPr>
        <w:autoSpaceDE w:val="0"/>
        <w:autoSpaceDN w:val="0"/>
        <w:adjustRightInd w:val="0"/>
        <w:spacing w:after="0" w:line="240" w:lineRule="auto"/>
        <w:rPr>
          <w:ins w:id="76" w:author="Kotikalapudi Sriram" w:date="2022-10-21T15:38:00Z"/>
          <w:rFonts w:ascii="Courier New" w:hAnsi="Courier New" w:cs="Courier New"/>
          <w:sz w:val="20"/>
          <w:szCs w:val="20"/>
          <w:lang w:bidi="sa-IN"/>
        </w:rPr>
      </w:pPr>
    </w:p>
    <w:p w14:paraId="191B1DD2" w14:textId="1F215D07" w:rsidR="00B031C5" w:rsidRDefault="00FB2FDA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ins w:id="77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78" w:author="Kotikalapudi Sriram" w:date="2022-10-21T15:38:00Z">
        <w:r w:rsidR="008C437A">
          <w:rPr>
            <w:rFonts w:ascii="Courier New" w:hAnsi="Courier New" w:cs="Courier New"/>
            <w:sz w:val="20"/>
            <w:szCs w:val="20"/>
            <w:lang w:bidi="sa-IN"/>
          </w:rPr>
          <w:t>I realize BAR-SAV is still an individual draft (not an RFC or WG draft).</w:t>
        </w:r>
      </w:ins>
      <w:ins w:id="79" w:author="Kotikalapudi Sriram" w:date="2022-10-21T13:28:00Z">
        <w:r w:rsidR="000076AC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80" w:author="Kotikalapudi Sriram" w:date="2022-10-21T13:27:00Z">
        <w:r w:rsidR="00C17FAD">
          <w:rPr>
            <w:rFonts w:ascii="Courier New" w:hAnsi="Courier New" w:cs="Courier New"/>
            <w:sz w:val="20"/>
            <w:szCs w:val="20"/>
            <w:lang w:bidi="sa-IN"/>
          </w:rPr>
          <w:t xml:space="preserve">  </w:t>
        </w:r>
      </w:ins>
      <w:ins w:id="81" w:author="Kotikalapudi Sriram" w:date="2022-10-21T13:21:00Z">
        <w:r w:rsidR="00272551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82" w:author="Kotikalapudi Sriram" w:date="2022-10-21T13:20:00Z">
        <w:r w:rsidR="004455E9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C50777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83" w:author="Kotikalapudi Sriram" w:date="2022-10-21T13:19:00Z">
        <w:r w:rsidR="00D71AB4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84" w:author="Kotikalapudi Sriram" w:date="2022-10-21T13:18:00Z">
        <w:r w:rsidR="004717CE">
          <w:rPr>
            <w:rFonts w:ascii="Courier New" w:hAnsi="Courier New" w:cs="Courier New"/>
            <w:sz w:val="20"/>
            <w:szCs w:val="20"/>
            <w:lang w:bidi="sa-IN"/>
          </w:rPr>
          <w:t xml:space="preserve">  </w:t>
        </w:r>
      </w:ins>
      <w:ins w:id="85" w:author="Kotikalapudi Sriram" w:date="2022-10-21T13:17:00Z">
        <w:r w:rsidR="00E114DC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</w:p>
    <w:p w14:paraId="56E43CD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D00239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3.2.2.  Direct Server Return (DSR) Scenario</w:t>
      </w:r>
    </w:p>
    <w:p w14:paraId="5961EC8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CBC22B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Anycast is a network addressing and routing methodology.  An anycast</w:t>
      </w:r>
    </w:p>
    <w:p w14:paraId="788C328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IP address is shared by devices in multiple locations, and incoming</w:t>
      </w:r>
    </w:p>
    <w:p w14:paraId="357C18E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requests are routed to the location closest to the sender.</w:t>
      </w:r>
    </w:p>
    <w:p w14:paraId="74D4FD8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Therefore, anycast is widely used in Content Delivery Network (CDN)</w:t>
      </w:r>
    </w:p>
    <w:p w14:paraId="2A0E540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to improve the quality of service by bringing the content to the user</w:t>
      </w:r>
    </w:p>
    <w:p w14:paraId="02BA1DF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as soon as possible.  In practice, anycast IP addresses are usually</w:t>
      </w:r>
    </w:p>
    <w:p w14:paraId="391C073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announced only from some locations with a lot of connectivity.  Upon</w:t>
      </w:r>
    </w:p>
    <w:p w14:paraId="034C855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receiving incoming requests from users, requests are then tunneled to</w:t>
      </w:r>
    </w:p>
    <w:p w14:paraId="29A467B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edge locations where the content is.  Subsequently, the edge</w:t>
      </w:r>
    </w:p>
    <w:p w14:paraId="232AF2A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locations do direct server return (DSR), i.e., directly sending the</w:t>
      </w:r>
    </w:p>
    <w:p w14:paraId="41AAE8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content to the users.  To ensure that DSR works, servers in edge</w:t>
      </w:r>
    </w:p>
    <w:p w14:paraId="54AA14D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locations must send response packets with anycast IP address as the</w:t>
      </w:r>
    </w:p>
    <w:p w14:paraId="1BED6A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source address.  However, since edge locations never advertise the</w:t>
      </w:r>
    </w:p>
    <w:p w14:paraId="7E1F2CC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anycast prefixes through BGP, an intermediate AS with EFP-uRPF may</w:t>
      </w:r>
    </w:p>
    <w:p w14:paraId="0D06775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improperly block these response packets.</w:t>
      </w:r>
    </w:p>
    <w:p w14:paraId="4C1BEC7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64A5D4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DE854E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50E67B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AE38C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AC57EA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5982AB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ABF08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37EF9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0EE7D2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844BF3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069D1E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6A6EBE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CB5CED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5CD245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7]</w:t>
      </w:r>
    </w:p>
    <w:p w14:paraId="09F7D86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043697A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3D63C0A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6E26CE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777E60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+----------+</w:t>
      </w:r>
    </w:p>
    <w:p w14:paraId="3DBF8E4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Anycast Server+-+  AS3(P3) |</w:t>
      </w:r>
    </w:p>
    <w:p w14:paraId="78C2126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+----------+</w:t>
      </w:r>
    </w:p>
    <w:p w14:paraId="484A01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|</w:t>
      </w:r>
    </w:p>
    <w:p w14:paraId="5A2BF2F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(P2C) | P3[AS3]</w:t>
      </w:r>
    </w:p>
    <w:p w14:paraId="6314EA4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    |</w:t>
      </w:r>
    </w:p>
    <w:p w14:paraId="346BE1D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+----v-----+</w:t>
      </w:r>
    </w:p>
    <w:p w14:paraId="29C38BE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|   AS4    |</w:t>
      </w:r>
    </w:p>
    <w:p w14:paraId="4DDA3F5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+/\+----+/\+</w:t>
      </w:r>
    </w:p>
    <w:p w14:paraId="48BC7EB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        /        \</w:t>
      </w:r>
    </w:p>
    <w:p w14:paraId="0256F0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P1[AS1] /          \ P2[AS2]</w:t>
      </w:r>
    </w:p>
    <w:p w14:paraId="5C62AD0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    (C2P) /            \ (C2P)</w:t>
      </w:r>
    </w:p>
    <w:p w14:paraId="509459C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+----------+          +----------+</w:t>
      </w:r>
    </w:p>
    <w:p w14:paraId="66452AA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User+-+  AS1(P1) |          |  AS2(P2) +-+Edge Server</w:t>
      </w:r>
    </w:p>
    <w:p w14:paraId="0681BF6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  +----------+          +----------+</w:t>
      </w:r>
    </w:p>
    <w:p w14:paraId="3A97B1F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9461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P3 is the anycast prefix and is only advertised from AS3</w:t>
      </w:r>
    </w:p>
    <w:p w14:paraId="1F70FBE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C7BC3A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Figure 4: A Direct Server Return (DSR) scenario</w:t>
      </w:r>
    </w:p>
    <w:p w14:paraId="430D9A2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BDEFA9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44076C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Figure 4 shows a specific DSR scenario.  The anycast IP prefix (i.e.,</w:t>
      </w:r>
    </w:p>
    <w:p w14:paraId="281A91B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prefix P3) is only advertised from AS 3 through BGP.  Assume AS 3 is</w:t>
      </w:r>
    </w:p>
    <w:p w14:paraId="1E5585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provider of AS 4.  AS 4 is the provider of AS 1 and AS 2.  When</w:t>
      </w:r>
    </w:p>
    <w:p w14:paraId="51DE46E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users in AS 1 send requests to the anycast destination IP, the</w:t>
      </w:r>
    </w:p>
    <w:p w14:paraId="5753A7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forwarding path from users to anycast servers is AS 1 -&gt; AS 4 -&gt; AS</w:t>
      </w:r>
    </w:p>
    <w:p w14:paraId="3F51669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3.  Anycast servers in AS 3 receive the requests and then tunnel them</w:t>
      </w:r>
    </w:p>
    <w:p w14:paraId="30D93F5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to the edge servers in AS 2.  Finally, the edge servers send the</w:t>
      </w:r>
    </w:p>
    <w:p w14:paraId="195FC4F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content to the users with source addresses of prefix P3.  The reverse</w:t>
      </w:r>
    </w:p>
    <w:p w14:paraId="0A1357A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forwarding path is AS 2 -&gt; AS 4 -&gt; AS 1.  Since AS 4 never receives</w:t>
      </w:r>
    </w:p>
    <w:p w14:paraId="2317409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routing information for prefix P3 from AS 2, EFP-uRPF algorithm A/</w:t>
      </w:r>
    </w:p>
    <w:p w14:paraId="4E14E7C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EFP-uRPF algorithm B or other existing uRPF-like mechanisms at AS 4</w:t>
      </w:r>
    </w:p>
    <w:p w14:paraId="130C5C64" w14:textId="5A7A0CF4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86" w:author="Kotikalapudi Sriram" w:date="2022-10-21T15:36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will improperly block the response packets from AS 2.</w:t>
      </w:r>
    </w:p>
    <w:p w14:paraId="174FC06A" w14:textId="699558D4" w:rsidR="001A24B5" w:rsidRDefault="001A24B5" w:rsidP="00611BCB">
      <w:pPr>
        <w:autoSpaceDE w:val="0"/>
        <w:autoSpaceDN w:val="0"/>
        <w:adjustRightInd w:val="0"/>
        <w:spacing w:after="0" w:line="240" w:lineRule="auto"/>
        <w:rPr>
          <w:ins w:id="87" w:author="Kotikalapudi Sriram" w:date="2022-10-21T15:36:00Z"/>
          <w:rFonts w:ascii="Courier New" w:hAnsi="Courier New" w:cs="Courier New"/>
          <w:sz w:val="20"/>
          <w:szCs w:val="20"/>
          <w:lang w:bidi="sa-IN"/>
        </w:rPr>
      </w:pPr>
    </w:p>
    <w:p w14:paraId="217DB14E" w14:textId="5DFA887E" w:rsidR="001A24B5" w:rsidRDefault="00FB2FDA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ins w:id="88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89" w:author="Kotikalapudi Sriram" w:date="2022-10-21T15:36:00Z">
        <w:r w:rsidR="001A24B5">
          <w:rPr>
            <w:rFonts w:ascii="Courier New" w:hAnsi="Courier New" w:cs="Courier New"/>
            <w:sz w:val="20"/>
            <w:szCs w:val="20"/>
            <w:lang w:bidi="sa-IN"/>
          </w:rPr>
          <w:t>BAR-SAV</w:t>
        </w:r>
      </w:ins>
      <w:ins w:id="90" w:author="Kotikalapudi Sriram" w:date="2022-10-21T15:37:00Z">
        <w:r w:rsidR="004A2A5A">
          <w:rPr>
            <w:rFonts w:ascii="Courier New" w:hAnsi="Courier New" w:cs="Courier New"/>
            <w:sz w:val="20"/>
            <w:szCs w:val="20"/>
            <w:lang w:bidi="sa-IN"/>
          </w:rPr>
          <w:t xml:space="preserve"> does fill this gap (see </w:t>
        </w:r>
        <w:r w:rsidR="00525B98">
          <w:rPr>
            <w:rFonts w:ascii="Courier New" w:hAnsi="Courier New" w:cs="Courier New"/>
            <w:sz w:val="20"/>
            <w:szCs w:val="20"/>
            <w:lang w:bidi="sa-IN"/>
          </w:rPr>
          <w:t>Section 5.1 of</w:t>
        </w:r>
      </w:ins>
      <w:ins w:id="91" w:author="Kotikalapudi Sriram" w:date="2022-10-21T15:38:00Z">
        <w:r w:rsidR="00525B98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525B98" w:rsidRPr="00E878BC">
          <w:rPr>
            <w:rFonts w:ascii="Courier New" w:hAnsi="Courier New" w:cs="Courier New"/>
            <w:sz w:val="20"/>
            <w:szCs w:val="20"/>
            <w:lang w:bidi="sa-IN"/>
          </w:rPr>
          <w:t>draft-sriram-sidrops-bar-sav-01</w:t>
        </w:r>
        <w:r w:rsidR="00525B98">
          <w:rPr>
            <w:rFonts w:ascii="Courier New" w:hAnsi="Courier New" w:cs="Courier New"/>
            <w:sz w:val="20"/>
            <w:szCs w:val="20"/>
            <w:lang w:bidi="sa-IN"/>
          </w:rPr>
          <w:t>).</w:t>
        </w:r>
      </w:ins>
      <w:ins w:id="92" w:author="Kotikalapudi Sriram" w:date="2022-10-21T15:37:00Z">
        <w:r w:rsidR="00525B98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93" w:author="Kotikalapudi Sriram" w:date="2022-10-21T15:36:00Z">
        <w:r w:rsidR="001A24B5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</w:p>
    <w:p w14:paraId="5C412A6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B0506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ACF204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3.3.  Misaligned Incentive</w:t>
      </w:r>
    </w:p>
    <w:p w14:paraId="1716CE2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EFF0D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Existing SAV mechanisms validate upstream (i.e., the packets from</w:t>
      </w:r>
    </w:p>
    <w:p w14:paraId="6FF6F17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customers to providers) strictly but take a loose validation for</w:t>
      </w:r>
    </w:p>
    <w:p w14:paraId="6F9A7D7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downstream (i.e., the packets from providers/peers to customers).</w:t>
      </w:r>
    </w:p>
    <w:p w14:paraId="14CCBF5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Even an AS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as</w:t>
      </w:r>
      <w:proofErr w:type="spellEnd"/>
      <w:r>
        <w:rPr>
          <w:rFonts w:ascii="Courier New" w:hAnsi="Courier New" w:cs="Courier New"/>
          <w:sz w:val="20"/>
          <w:szCs w:val="20"/>
          <w:lang w:bidi="sa-IN"/>
        </w:rPr>
        <w:t xml:space="preserve"> well as its provider deploy BCP 84, the AS may still</w:t>
      </w:r>
    </w:p>
    <w:p w14:paraId="0DD41BA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suffer source address spoofing attacks.</w:t>
      </w:r>
    </w:p>
    <w:p w14:paraId="1D34D8D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F6F726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reflection attack scenario in Figure 1 shows a misaligned</w:t>
      </w:r>
    </w:p>
    <w:p w14:paraId="4185433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incentive case.  The attacker connected to AS 3 spoofs the prefix P4</w:t>
      </w:r>
    </w:p>
    <w:p w14:paraId="306FA43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owned by AS 4 and sends attack packets to the server attached to AS</w:t>
      </w:r>
    </w:p>
    <w:p w14:paraId="45FB9DA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2.  The reflection attack succeeds even AS 4 has enabled SAV.</w:t>
      </w:r>
    </w:p>
    <w:p w14:paraId="60DC21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7FA516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912706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36E127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0C7B8F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Wu, et al.                Expires 30 March 2023                 [Page 8]</w:t>
      </w:r>
    </w:p>
    <w:p w14:paraId="290FFC7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6554B95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7E58331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8AC374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1D124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scenario in Figure 2 is another example.  AS 4 deploying EFP-uRPF</w:t>
      </w:r>
    </w:p>
    <w:p w14:paraId="6F6342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with algorithm B cannot prevent source address spoofing within an</w:t>
      </w:r>
    </w:p>
    <w:p w14:paraId="4DF749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customer cone.  Technical limitations induce inaccurate SAV</w:t>
      </w:r>
    </w:p>
    <w:p w14:paraId="22C7C21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(particularly improper permit) and further degrade the incentive of</w:t>
      </w:r>
    </w:p>
    <w:p w14:paraId="646EE09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deployers.</w:t>
      </w:r>
    </w:p>
    <w:p w14:paraId="0CAB366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F53120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 detailed discussion about incentive can be found in</w:t>
      </w:r>
    </w:p>
    <w:p w14:paraId="50E7F6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[draft-qin-savnet-incentive-00].</w:t>
      </w:r>
    </w:p>
    <w:p w14:paraId="6DF4094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61433A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4.  Problem Statement</w:t>
      </w:r>
    </w:p>
    <w:p w14:paraId="100F095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BE6A08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4.1.  Inaccurate Validation</w:t>
      </w:r>
    </w:p>
    <w:p w14:paraId="49AA3FC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35D871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High accuracy, i.e., avoiding improper block problems while trying</w:t>
      </w:r>
    </w:p>
    <w:p w14:paraId="56154A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best to reduce improper permit problems, is the basic and key problem</w:t>
      </w:r>
    </w:p>
    <w:p w14:paraId="09E5C64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of an SAV mechanism.  Existing inter-domain SAV mechanisms have</w:t>
      </w:r>
    </w:p>
    <w:p w14:paraId="4EF4119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accuracy gaps in some scenarios like routing asymmetry induced by BGP</w:t>
      </w:r>
    </w:p>
    <w:p w14:paraId="0452D2F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route policies or configurations.  Particularly, EFP-uRPF takes the</w:t>
      </w:r>
    </w:p>
    <w:p w14:paraId="787478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RPF list in data-plane, which means the packets from customer</w:t>
      </w:r>
    </w:p>
    <w:p w14:paraId="273F520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interfaces with unknown source prefixes (not appear in the RPF list)</w:t>
      </w:r>
    </w:p>
    <w:p w14:paraId="433B229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will be discarded directly.  Improper block issues will arise when</w:t>
      </w:r>
    </w:p>
    <w:p w14:paraId="4EAA2C2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legitimate source prefixes are not accurately learned by EFP-uRPF.</w:t>
      </w:r>
    </w:p>
    <w:p w14:paraId="716DC53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root cause is that these mechanisms leverage local RIB table of</w:t>
      </w:r>
    </w:p>
    <w:p w14:paraId="1B32B28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routers to learn the source addresses and determine the valid</w:t>
      </w:r>
    </w:p>
    <w:p w14:paraId="02F7DB0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incoming interface, which may not match the real data-plane</w:t>
      </w:r>
    </w:p>
    <w:p w14:paraId="799B85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forwarding path from the source.  It may mistakenly consider a valid</w:t>
      </w:r>
    </w:p>
    <w:p w14:paraId="5E4FCD3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incoming interface as invalid, resulting in improper block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problems;</w:t>
      </w:r>
      <w:proofErr w:type="gramEnd"/>
    </w:p>
    <w:p w14:paraId="3680694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or consider an invalid incoming interface as valid, resulting in</w:t>
      </w:r>
    </w:p>
    <w:p w14:paraId="7752DE3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 permit problems.  Essentially, it is impossible to generate</w:t>
      </w:r>
    </w:p>
    <w:p w14:paraId="4124E5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 accurate SAV table solely based on the router's local information</w:t>
      </w:r>
    </w:p>
    <w:p w14:paraId="3F84B4B7" w14:textId="3E251931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94" w:author="Kotikalapudi Sriram" w:date="2022-10-21T16:04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due to the existence of asymmetric routes.</w:t>
      </w:r>
    </w:p>
    <w:p w14:paraId="2E6F1AC9" w14:textId="77777777" w:rsidR="002A369B" w:rsidRDefault="002A369B" w:rsidP="00611BCB">
      <w:pPr>
        <w:autoSpaceDE w:val="0"/>
        <w:autoSpaceDN w:val="0"/>
        <w:adjustRightInd w:val="0"/>
        <w:spacing w:after="0" w:line="240" w:lineRule="auto"/>
        <w:rPr>
          <w:ins w:id="95" w:author="Kotikalapudi Sriram" w:date="2022-10-21T16:05:00Z"/>
          <w:rFonts w:ascii="Courier New" w:hAnsi="Courier New" w:cs="Courier New"/>
          <w:sz w:val="20"/>
          <w:szCs w:val="20"/>
          <w:lang w:bidi="sa-IN"/>
        </w:rPr>
      </w:pPr>
    </w:p>
    <w:p w14:paraId="5948CAE9" w14:textId="6F533764" w:rsidR="00516DD4" w:rsidRDefault="00FB2FDA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ins w:id="96" w:author="Kotikalapudi Sriram" w:date="2022-10-21T21:50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97" w:author="Kotikalapudi Sriram" w:date="2022-10-21T16:04:00Z">
        <w:r w:rsidR="002A369B">
          <w:rPr>
            <w:rFonts w:ascii="Courier New" w:hAnsi="Courier New" w:cs="Courier New"/>
            <w:sz w:val="20"/>
            <w:szCs w:val="20"/>
            <w:lang w:bidi="sa-IN"/>
          </w:rPr>
          <w:t xml:space="preserve">Just </w:t>
        </w:r>
      </w:ins>
      <w:ins w:id="98" w:author="Kotikalapudi Sriram" w:date="2022-10-21T16:05:00Z">
        <w:r w:rsidR="002A369B">
          <w:rPr>
            <w:rFonts w:ascii="Courier New" w:hAnsi="Courier New" w:cs="Courier New"/>
            <w:sz w:val="20"/>
            <w:szCs w:val="20"/>
            <w:lang w:bidi="sa-IN"/>
          </w:rPr>
          <w:t xml:space="preserve">a note to myself. BAR-SAV goes the extra mile to </w:t>
        </w:r>
        <w:r w:rsidR="00023DD2">
          <w:rPr>
            <w:rFonts w:ascii="Courier New" w:hAnsi="Courier New" w:cs="Courier New"/>
            <w:sz w:val="20"/>
            <w:szCs w:val="20"/>
            <w:lang w:bidi="sa-IN"/>
          </w:rPr>
          <w:t>make use of</w:t>
        </w:r>
      </w:ins>
      <w:ins w:id="99" w:author="Kotikalapudi Sriram" w:date="2022-10-21T16:06:00Z">
        <w:r w:rsidR="00023DD2">
          <w:rPr>
            <w:rFonts w:ascii="Courier New" w:hAnsi="Courier New" w:cs="Courier New"/>
            <w:sz w:val="20"/>
            <w:szCs w:val="20"/>
            <w:lang w:bidi="sa-IN"/>
          </w:rPr>
          <w:t xml:space="preserve"> authorized registry data (ROA, ASPA</w:t>
        </w:r>
        <w:r w:rsidR="007A37DB">
          <w:rPr>
            <w:rFonts w:ascii="Courier New" w:hAnsi="Courier New" w:cs="Courier New"/>
            <w:sz w:val="20"/>
            <w:szCs w:val="20"/>
            <w:lang w:bidi="sa-IN"/>
          </w:rPr>
          <w:t>) in addition to BGP data to fill the gap.</w:t>
        </w:r>
      </w:ins>
    </w:p>
    <w:p w14:paraId="6115B5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8D4AAB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4.2.  Misaligned Incentive</w:t>
      </w:r>
    </w:p>
    <w:p w14:paraId="31A5CB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0790C9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Existing inter-domain SAV mechanisms pay more attention to upstream</w:t>
      </w:r>
    </w:p>
    <w:p w14:paraId="7EE556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(traffic from customer to provider/peer), resulting in weak source</w:t>
      </w:r>
    </w:p>
    <w:p w14:paraId="3F26C05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address checking of downstream (traffic from provider/peer to</w:t>
      </w:r>
    </w:p>
    <w:p w14:paraId="4CAE20B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customer).  The deployed network is still vulnerable to reflection</w:t>
      </w:r>
    </w:p>
    <w:p w14:paraId="4F2A45D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attack, which is considered the most harmful source address spoofing</w:t>
      </w:r>
    </w:p>
    <w:p w14:paraId="23C6A49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attack, from other networks.  "Strict upstream but weak downstream</w:t>
      </w:r>
    </w:p>
    <w:p w14:paraId="16A44F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checking" makes the benefits of deploying SAV flow to the rest of the</w:t>
      </w:r>
    </w:p>
    <w:p w14:paraId="38983DB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Internet, but not to the deployed network itself.  This will harm the</w:t>
      </w:r>
    </w:p>
    <w:p w14:paraId="4384F91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incentive of ASes deploying SAV.  Misaligned incentive will undermine</w:t>
      </w:r>
    </w:p>
    <w:p w14:paraId="5F55A0A1" w14:textId="6822DC2F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ins w:id="100" w:author="Kotikalapudi Sriram" w:date="2022-10-21T16:08:00Z"/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motivation of the deployment.</w:t>
      </w:r>
    </w:p>
    <w:p w14:paraId="1C65D377" w14:textId="1AB9ED68" w:rsidR="00A501DB" w:rsidRDefault="00A501DB" w:rsidP="00611BCB">
      <w:pPr>
        <w:autoSpaceDE w:val="0"/>
        <w:autoSpaceDN w:val="0"/>
        <w:adjustRightInd w:val="0"/>
        <w:spacing w:after="0" w:line="240" w:lineRule="auto"/>
        <w:rPr>
          <w:ins w:id="101" w:author="Kotikalapudi Sriram" w:date="2022-10-21T16:12:00Z"/>
          <w:rFonts w:ascii="Courier New" w:hAnsi="Courier New" w:cs="Courier New"/>
          <w:sz w:val="20"/>
          <w:szCs w:val="20"/>
          <w:lang w:bidi="sa-IN"/>
        </w:rPr>
      </w:pPr>
    </w:p>
    <w:p w14:paraId="69D57C1B" w14:textId="6680ED90" w:rsidR="008C5877" w:rsidRDefault="00FB2FDA" w:rsidP="00611BCB">
      <w:pPr>
        <w:autoSpaceDE w:val="0"/>
        <w:autoSpaceDN w:val="0"/>
        <w:adjustRightInd w:val="0"/>
        <w:spacing w:after="0" w:line="240" w:lineRule="auto"/>
        <w:rPr>
          <w:ins w:id="102" w:author="Kotikalapudi Sriram" w:date="2022-10-21T16:08:00Z"/>
          <w:rFonts w:ascii="Courier New" w:hAnsi="Courier New" w:cs="Courier New"/>
          <w:sz w:val="20"/>
          <w:szCs w:val="20"/>
          <w:lang w:bidi="sa-IN"/>
        </w:rPr>
      </w:pPr>
      <w:ins w:id="103" w:author="Kotikalapudi Sriram" w:date="2022-10-21T21:51:00Z">
        <w:r>
          <w:rPr>
            <w:rFonts w:ascii="Courier New" w:hAnsi="Courier New" w:cs="Courier New"/>
            <w:sz w:val="20"/>
            <w:szCs w:val="20"/>
            <w:lang w:bidi="sa-IN"/>
          </w:rPr>
          <w:t xml:space="preserve">[#Sriram] </w:t>
        </w:r>
      </w:ins>
      <w:ins w:id="104" w:author="Kotikalapudi Sriram" w:date="2022-10-21T16:13:00Z">
        <w:r w:rsidR="00596A13">
          <w:rPr>
            <w:rFonts w:ascii="Courier New" w:hAnsi="Courier New" w:cs="Courier New"/>
            <w:sz w:val="20"/>
            <w:szCs w:val="20"/>
            <w:lang w:bidi="sa-IN"/>
          </w:rPr>
          <w:t xml:space="preserve">If AS3 in Figure 1 </w:t>
        </w:r>
        <w:r w:rsidR="00A234A4">
          <w:rPr>
            <w:rFonts w:ascii="Courier New" w:hAnsi="Courier New" w:cs="Courier New"/>
            <w:sz w:val="20"/>
            <w:szCs w:val="20"/>
            <w:lang w:bidi="sa-IN"/>
          </w:rPr>
          <w:t>implements</w:t>
        </w:r>
        <w:r w:rsidR="00596A13">
          <w:rPr>
            <w:rFonts w:ascii="Courier New" w:hAnsi="Courier New" w:cs="Courier New"/>
            <w:sz w:val="20"/>
            <w:szCs w:val="20"/>
            <w:lang w:bidi="sa-IN"/>
          </w:rPr>
          <w:t xml:space="preserve"> SAV on its </w:t>
        </w:r>
        <w:r w:rsidR="00A234A4">
          <w:rPr>
            <w:rFonts w:ascii="Courier New" w:hAnsi="Courier New" w:cs="Courier New"/>
            <w:sz w:val="20"/>
            <w:szCs w:val="20"/>
            <w:lang w:bidi="sa-IN"/>
          </w:rPr>
          <w:t xml:space="preserve">customer facing interfaces, then the </w:t>
        </w:r>
      </w:ins>
      <w:ins w:id="105" w:author="Kotikalapudi Sriram" w:date="2022-10-21T16:14:00Z">
        <w:r w:rsidR="00A234A4">
          <w:rPr>
            <w:rFonts w:ascii="Courier New" w:hAnsi="Courier New" w:cs="Courier New"/>
            <w:sz w:val="20"/>
            <w:szCs w:val="20"/>
            <w:lang w:bidi="sa-IN"/>
          </w:rPr>
          <w:t>spoofing attack by AS4 would be blocked at the source or close to it.</w:t>
        </w:r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 SAV is </w:t>
        </w:r>
      </w:ins>
      <w:ins w:id="106" w:author="Kotikalapudi Sriram" w:date="2022-10-21T16:15:00Z"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mostly </w:t>
        </w:r>
      </w:ins>
      <w:ins w:id="107" w:author="Kotikalapudi Sriram" w:date="2022-10-21T16:14:00Z"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meant to be </w:t>
        </w:r>
      </w:ins>
      <w:ins w:id="108" w:author="Kotikalapudi Sriram" w:date="2022-10-21T16:15:00Z">
        <w:r w:rsidR="00473B73">
          <w:rPr>
            <w:rFonts w:ascii="Courier New" w:hAnsi="Courier New" w:cs="Courier New"/>
            <w:sz w:val="20"/>
            <w:szCs w:val="20"/>
            <w:lang w:bidi="sa-IN"/>
          </w:rPr>
          <w:t xml:space="preserve">widely </w:t>
        </w:r>
        <w:r w:rsidR="00E9143F">
          <w:rPr>
            <w:rFonts w:ascii="Courier New" w:hAnsi="Courier New" w:cs="Courier New"/>
            <w:sz w:val="20"/>
            <w:szCs w:val="20"/>
            <w:lang w:bidi="sa-IN"/>
          </w:rPr>
          <w:t>deployed</w:t>
        </w:r>
      </w:ins>
      <w:ins w:id="109" w:author="Kotikalapudi Sriram" w:date="2022-10-21T16:14:00Z"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 o</w:t>
        </w:r>
      </w:ins>
      <w:ins w:id="110" w:author="Kotikalapudi Sriram" w:date="2022-10-21T16:15:00Z"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n customer facing interfaces </w:t>
        </w:r>
      </w:ins>
      <w:ins w:id="111" w:author="Kotikalapudi Sriram" w:date="2022-10-21T16:16:00Z">
        <w:r w:rsidR="00473B73">
          <w:rPr>
            <w:rFonts w:ascii="Courier New" w:hAnsi="Courier New" w:cs="Courier New"/>
            <w:sz w:val="20"/>
            <w:szCs w:val="20"/>
            <w:lang w:bidi="sa-IN"/>
          </w:rPr>
          <w:t>and block</w:t>
        </w:r>
      </w:ins>
      <w:ins w:id="112" w:author="Kotikalapudi Sriram" w:date="2022-10-21T19:21:00Z">
        <w:r w:rsidR="00260D38">
          <w:rPr>
            <w:rFonts w:ascii="Courier New" w:hAnsi="Courier New" w:cs="Courier New"/>
            <w:sz w:val="20"/>
            <w:szCs w:val="20"/>
            <w:lang w:bidi="sa-IN"/>
          </w:rPr>
          <w:t xml:space="preserve"> spoo</w:t>
        </w:r>
      </w:ins>
      <w:ins w:id="113" w:author="Kotikalapudi Sriram" w:date="2022-10-21T19:22:00Z">
        <w:r w:rsidR="00260D38">
          <w:rPr>
            <w:rFonts w:ascii="Courier New" w:hAnsi="Courier New" w:cs="Courier New"/>
            <w:sz w:val="20"/>
            <w:szCs w:val="20"/>
            <w:lang w:bidi="sa-IN"/>
          </w:rPr>
          <w:t>fed traffic</w:t>
        </w:r>
      </w:ins>
      <w:ins w:id="114" w:author="Kotikalapudi Sriram" w:date="2022-10-21T16:16:00Z">
        <w:r w:rsidR="00473B73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115" w:author="Kotikalapudi Sriram" w:date="2022-10-21T16:15:00Z">
        <w:r w:rsidR="00473B73">
          <w:rPr>
            <w:rFonts w:ascii="Courier New" w:hAnsi="Courier New" w:cs="Courier New"/>
            <w:sz w:val="20"/>
            <w:szCs w:val="20"/>
            <w:lang w:bidi="sa-IN"/>
          </w:rPr>
          <w:t>closer to the sourc</w:t>
        </w:r>
      </w:ins>
      <w:ins w:id="116" w:author="Kotikalapudi Sriram" w:date="2022-10-21T19:22:00Z">
        <w:r w:rsidR="000D4706">
          <w:rPr>
            <w:rFonts w:ascii="Courier New" w:hAnsi="Courier New" w:cs="Courier New"/>
            <w:sz w:val="20"/>
            <w:szCs w:val="20"/>
            <w:lang w:bidi="sa-IN"/>
          </w:rPr>
          <w:t>e</w:t>
        </w:r>
      </w:ins>
      <w:ins w:id="117" w:author="Kotikalapudi Sriram" w:date="2022-10-21T16:15:00Z">
        <w:r w:rsidR="00473B73">
          <w:rPr>
            <w:rFonts w:ascii="Courier New" w:hAnsi="Courier New" w:cs="Courier New"/>
            <w:sz w:val="20"/>
            <w:szCs w:val="20"/>
            <w:lang w:bidi="sa-IN"/>
          </w:rPr>
          <w:t>. That is</w:t>
        </w:r>
      </w:ins>
      <w:ins w:id="118" w:author="Kotikalapudi Sriram" w:date="2022-10-21T16:16:00Z">
        <w:r w:rsidR="00771A1E">
          <w:rPr>
            <w:rFonts w:ascii="Courier New" w:hAnsi="Courier New" w:cs="Courier New"/>
            <w:sz w:val="20"/>
            <w:szCs w:val="20"/>
            <w:lang w:bidi="sa-IN"/>
          </w:rPr>
          <w:t xml:space="preserve"> how it works best. The loose uRPF on provider</w:t>
        </w:r>
        <w:r w:rsidR="00066263">
          <w:rPr>
            <w:rFonts w:ascii="Courier New" w:hAnsi="Courier New" w:cs="Courier New"/>
            <w:sz w:val="20"/>
            <w:szCs w:val="20"/>
            <w:lang w:bidi="sa-IN"/>
          </w:rPr>
          <w:t xml:space="preserve"> facing interfa</w:t>
        </w:r>
      </w:ins>
      <w:ins w:id="119" w:author="Kotikalapudi Sriram" w:date="2022-10-21T16:17:00Z">
        <w:r w:rsidR="00066263">
          <w:rPr>
            <w:rFonts w:ascii="Courier New" w:hAnsi="Courier New" w:cs="Courier New"/>
            <w:sz w:val="20"/>
            <w:szCs w:val="20"/>
            <w:lang w:bidi="sa-IN"/>
          </w:rPr>
          <w:t xml:space="preserve">ces is </w:t>
        </w:r>
        <w:r w:rsidR="00210757">
          <w:rPr>
            <w:rFonts w:ascii="Courier New" w:hAnsi="Courier New" w:cs="Courier New"/>
            <w:sz w:val="20"/>
            <w:szCs w:val="20"/>
            <w:lang w:bidi="sa-IN"/>
          </w:rPr>
          <w:t>OK but that is not the most effective way.</w:t>
        </w:r>
        <w:r w:rsidR="00066263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120" w:author="Kotikalapudi Sriram" w:date="2022-10-21T16:16:00Z">
        <w:r w:rsidR="00066263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121" w:author="Kotikalapudi Sriram" w:date="2022-10-21T16:15:00Z">
        <w:r w:rsidR="00473B73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E9143F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ins w:id="122" w:author="Kotikalapudi Sriram" w:date="2022-10-21T16:13:00Z">
        <w:r w:rsidR="00A234A4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  <w:r w:rsidR="00596A13">
          <w:rPr>
            <w:rFonts w:ascii="Courier New" w:hAnsi="Courier New" w:cs="Courier New"/>
            <w:sz w:val="20"/>
            <w:szCs w:val="20"/>
            <w:lang w:bidi="sa-IN"/>
          </w:rPr>
          <w:t xml:space="preserve">  </w:t>
        </w:r>
      </w:ins>
    </w:p>
    <w:p w14:paraId="6664DF2E" w14:textId="77777777" w:rsidR="00A501DB" w:rsidRDefault="00A501D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3002B2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859D1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8E84E4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310BC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4254D3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60F22E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DBB949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03F80E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 [Page 9]</w:t>
      </w:r>
    </w:p>
    <w:p w14:paraId="0F40EBE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48A7739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5B09F37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7CE225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A08B5C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5.  Requirements</w:t>
      </w:r>
    </w:p>
    <w:p w14:paraId="2B32806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B7441C9" w14:textId="05C582C3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Inter-domain SAVNET </w:t>
      </w:r>
      <w:ins w:id="123" w:author="Kotikalapudi Sriram" w:date="2022-10-21T19:23:00Z">
        <w:r w:rsidR="00475F1D">
          <w:rPr>
            <w:rFonts w:ascii="Courier New" w:hAnsi="Courier New" w:cs="Courier New"/>
            <w:sz w:val="20"/>
            <w:szCs w:val="20"/>
            <w:lang w:bidi="sa-IN"/>
          </w:rPr>
          <w:t xml:space="preserve">WG </w:t>
        </w:r>
      </w:ins>
      <w:del w:id="124" w:author="Kotikalapudi Sriram" w:date="2022-10-21T19:23:00Z">
        <w:r w:rsidDel="00475F1D">
          <w:rPr>
            <w:rFonts w:ascii="Courier New" w:hAnsi="Courier New" w:cs="Courier New"/>
            <w:sz w:val="20"/>
            <w:szCs w:val="20"/>
            <w:lang w:bidi="sa-IN"/>
          </w:rPr>
          <w:delText xml:space="preserve">focuses </w:delText>
        </w:r>
      </w:del>
      <w:ins w:id="125" w:author="Kotikalapudi Sriram" w:date="2022-10-21T19:23:00Z">
        <w:r w:rsidR="00475F1D">
          <w:rPr>
            <w:rFonts w:ascii="Courier New" w:hAnsi="Courier New" w:cs="Courier New"/>
            <w:sz w:val="20"/>
            <w:szCs w:val="20"/>
            <w:lang w:bidi="sa-IN"/>
          </w:rPr>
          <w:t xml:space="preserve">efforts focus </w:t>
        </w:r>
      </w:ins>
      <w:r>
        <w:rPr>
          <w:rFonts w:ascii="Courier New" w:hAnsi="Courier New" w:cs="Courier New"/>
          <w:sz w:val="20"/>
          <w:szCs w:val="20"/>
          <w:lang w:bidi="sa-IN"/>
        </w:rPr>
        <w:t>on narrowing the technical gaps of</w:t>
      </w:r>
    </w:p>
    <w:p w14:paraId="460CA47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existing inter-domain SAV mechanisms.  The architecture of inter-</w:t>
      </w:r>
    </w:p>
    <w:p w14:paraId="6E0E715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domain SAVNET should satisfy the following requirements.</w:t>
      </w:r>
    </w:p>
    <w:p w14:paraId="3B204B4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F5206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5.1.  Accurate SAV</w:t>
      </w:r>
    </w:p>
    <w:p w14:paraId="36EA384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27D386F" w14:textId="678A8C8C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rules SHOULD match </w:t>
      </w:r>
      <w:commentRangeStart w:id="126"/>
      <w:del w:id="127" w:author="Kotikalapudi Sriram" w:date="2022-10-21T19:30:00Z">
        <w:r w:rsidDel="00C26B94">
          <w:rPr>
            <w:rFonts w:ascii="Courier New" w:hAnsi="Courier New" w:cs="Courier New"/>
            <w:sz w:val="20"/>
            <w:szCs w:val="20"/>
            <w:lang w:bidi="sa-IN"/>
          </w:rPr>
          <w:delText xml:space="preserve">real </w:delText>
        </w:r>
      </w:del>
      <w:ins w:id="128" w:author="Kotikalapudi Sriram" w:date="2022-10-21T19:30:00Z">
        <w:r w:rsidR="00C26B94">
          <w:rPr>
            <w:rFonts w:ascii="Courier New" w:hAnsi="Courier New" w:cs="Courier New"/>
            <w:sz w:val="20"/>
            <w:szCs w:val="20"/>
            <w:lang w:bidi="sa-IN"/>
          </w:rPr>
          <w:t>plausible</w:t>
        </w:r>
      </w:ins>
      <w:commentRangeEnd w:id="126"/>
      <w:ins w:id="129" w:author="Kotikalapudi Sriram" w:date="2022-10-21T19:31:00Z">
        <w:r w:rsidR="00D30E33">
          <w:rPr>
            <w:rStyle w:val="CommentReference"/>
          </w:rPr>
          <w:commentReference w:id="126"/>
        </w:r>
      </w:ins>
      <w:ins w:id="130" w:author="Kotikalapudi Sriram" w:date="2022-10-21T19:30:00Z">
        <w:r w:rsidR="00C26B94">
          <w:rPr>
            <w:rFonts w:ascii="Courier New" w:hAnsi="Courier New" w:cs="Courier New"/>
            <w:sz w:val="20"/>
            <w:szCs w:val="20"/>
            <w:lang w:bidi="sa-IN"/>
          </w:rPr>
          <w:t xml:space="preserve"> </w:t>
        </w:r>
      </w:ins>
      <w:r>
        <w:rPr>
          <w:rFonts w:ascii="Courier New" w:hAnsi="Courier New" w:cs="Courier New"/>
          <w:sz w:val="20"/>
          <w:szCs w:val="20"/>
          <w:lang w:bidi="sa-IN"/>
        </w:rPr>
        <w:t>data plane paths.  Generating SAV rules</w:t>
      </w:r>
    </w:p>
    <w:p w14:paraId="28EAC8D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solely depending on control plane route information (e.g., RIB)</w:t>
      </w:r>
    </w:p>
    <w:p w14:paraId="5228147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results in inaccurate SAV due to the mismatch of control plane path</w:t>
      </w:r>
    </w:p>
    <w:p w14:paraId="66A5AE5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and data plane path.  </w:t>
      </w:r>
      <w:commentRangeStart w:id="131"/>
      <w:r>
        <w:rPr>
          <w:rFonts w:ascii="Courier New" w:hAnsi="Courier New" w:cs="Courier New"/>
          <w:sz w:val="20"/>
          <w:szCs w:val="20"/>
          <w:lang w:bidi="sa-IN"/>
        </w:rPr>
        <w:t>To achieve high accuracy of SAV, an AS SHOULD</w:t>
      </w:r>
    </w:p>
    <w:p w14:paraId="7D1EE1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learn the real incoming direction of each source following the data</w:t>
      </w:r>
    </w:p>
    <w:p w14:paraId="24C9624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plane forwarding path.  To this end, extra information out of routing</w:t>
      </w:r>
    </w:p>
    <w:p w14:paraId="5CCBC10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information (e.g., RIB or FIB) is needed as a supplement.  According</w:t>
      </w:r>
    </w:p>
    <w:p w14:paraId="0FB8890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to extra information, additional valid incoming interface may be</w:t>
      </w:r>
    </w:p>
    <w:p w14:paraId="356D8B7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discovered for avoiding improper block, and some interfaces may be</w:t>
      </w:r>
    </w:p>
    <w:p w14:paraId="468C175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removed for reducing improper permit.</w:t>
      </w:r>
      <w:commentRangeEnd w:id="131"/>
      <w:r w:rsidR="00670E07">
        <w:rPr>
          <w:rStyle w:val="CommentReference"/>
        </w:rPr>
        <w:commentReference w:id="131"/>
      </w:r>
    </w:p>
    <w:p w14:paraId="076941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BFEAE2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commentRangeStart w:id="132"/>
      <w:r>
        <w:rPr>
          <w:rFonts w:ascii="Courier New" w:hAnsi="Courier New" w:cs="Courier New"/>
          <w:sz w:val="20"/>
          <w:szCs w:val="20"/>
          <w:lang w:bidi="sa-IN"/>
        </w:rPr>
        <w:t xml:space="preserve">   Besides, it is desired that downstream are under the same SAV</w:t>
      </w:r>
    </w:p>
    <w:p w14:paraId="246B448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criteria as upstream and that local SAV-enabled AS/cone are also</w:t>
      </w:r>
    </w:p>
    <w:p w14:paraId="423040A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protected well (e.g., protected from reflection attacks).  </w:t>
      </w:r>
      <w:commentRangeEnd w:id="132"/>
      <w:r w:rsidR="00451132">
        <w:rPr>
          <w:rStyle w:val="CommentReference"/>
        </w:rPr>
        <w:commentReference w:id="132"/>
      </w:r>
      <w:r>
        <w:rPr>
          <w:rFonts w:ascii="Courier New" w:hAnsi="Courier New" w:cs="Courier New"/>
          <w:sz w:val="20"/>
          <w:szCs w:val="20"/>
          <w:lang w:bidi="sa-IN"/>
        </w:rPr>
        <w:t>It would</w:t>
      </w:r>
    </w:p>
    <w:p w14:paraId="502D82E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 easy to achieve perfect all-round protection supposing SAV is</w:t>
      </w:r>
    </w:p>
    <w:p w14:paraId="7D032317" w14:textId="2E98F00A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fully deployed, but, unfortunately, it is improbable in the </w:t>
      </w:r>
      <w:del w:id="133" w:author="Kotikalapudi Sriram" w:date="2022-10-21T19:41:00Z">
        <w:r w:rsidDel="00DF5E82">
          <w:rPr>
            <w:rFonts w:ascii="Courier New" w:hAnsi="Courier New" w:cs="Courier New"/>
            <w:sz w:val="20"/>
            <w:szCs w:val="20"/>
            <w:lang w:bidi="sa-IN"/>
          </w:rPr>
          <w:delText>recent</w:delText>
        </w:r>
      </w:del>
    </w:p>
    <w:p w14:paraId="7C662762" w14:textId="374EED8E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future.  Even so, efforts are needed to narrow the gaps </w:t>
      </w:r>
      <w:ins w:id="134" w:author="Kotikalapudi Sriram" w:date="2022-10-21T20:05:00Z">
        <w:r w:rsidR="00451132">
          <w:rPr>
            <w:rFonts w:ascii="Courier New" w:hAnsi="Courier New" w:cs="Courier New"/>
            <w:sz w:val="20"/>
            <w:szCs w:val="20"/>
            <w:lang w:bidi="sa-IN"/>
          </w:rPr>
          <w:t xml:space="preserve">as </w:t>
        </w:r>
      </w:ins>
      <w:del w:id="135" w:author="Kotikalapudi Sriram" w:date="2022-10-21T20:05:00Z">
        <w:r w:rsidDel="00451132">
          <w:rPr>
            <w:rFonts w:ascii="Courier New" w:hAnsi="Courier New" w:cs="Courier New"/>
            <w:sz w:val="20"/>
            <w:szCs w:val="20"/>
            <w:lang w:bidi="sa-IN"/>
          </w:rPr>
          <w:delText xml:space="preserve">as </w:delText>
        </w:r>
      </w:del>
      <w:ins w:id="136" w:author="Kotikalapudi Sriram" w:date="2022-10-21T20:05:00Z">
        <w:r w:rsidR="00451132">
          <w:rPr>
            <w:rFonts w:ascii="Courier New" w:hAnsi="Courier New" w:cs="Courier New"/>
            <w:sz w:val="20"/>
            <w:szCs w:val="20"/>
            <w:lang w:bidi="sa-IN"/>
          </w:rPr>
          <w:t xml:space="preserve">much as </w:t>
        </w:r>
      </w:ins>
      <w:r>
        <w:rPr>
          <w:rFonts w:ascii="Courier New" w:hAnsi="Courier New" w:cs="Courier New"/>
          <w:sz w:val="20"/>
          <w:szCs w:val="20"/>
          <w:lang w:bidi="sa-IN"/>
        </w:rPr>
        <w:t>possible.</w:t>
      </w:r>
    </w:p>
    <w:p w14:paraId="7601C88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D76822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5.2.  Direct Incentive</w:t>
      </w:r>
    </w:p>
    <w:p w14:paraId="066B613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7E49E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mechanisms SHOULD provide direct incentives.  </w:t>
      </w:r>
      <w:commentRangeStart w:id="137"/>
      <w:r>
        <w:rPr>
          <w:rFonts w:ascii="Courier New" w:hAnsi="Courier New" w:cs="Courier New"/>
          <w:sz w:val="20"/>
          <w:szCs w:val="20"/>
          <w:lang w:bidi="sa-IN"/>
        </w:rPr>
        <w:t>It would be</w:t>
      </w:r>
    </w:p>
    <w:p w14:paraId="67E646E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attractive if the networks deployed with SAV mechanisms are protected</w:t>
      </w:r>
    </w:p>
    <w:p w14:paraId="083C301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from source address spoofing attacks instead of only providing</w:t>
      </w:r>
    </w:p>
    <w:p w14:paraId="080EBAF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protection to others.</w:t>
      </w:r>
      <w:commentRangeEnd w:id="137"/>
      <w:r w:rsidR="009D7B43">
        <w:rPr>
          <w:rStyle w:val="CommentReference"/>
        </w:rPr>
        <w:commentReference w:id="137"/>
      </w:r>
      <w:r>
        <w:rPr>
          <w:rFonts w:ascii="Courier New" w:hAnsi="Courier New" w:cs="Courier New"/>
          <w:sz w:val="20"/>
          <w:szCs w:val="20"/>
          <w:lang w:bidi="sa-IN"/>
        </w:rPr>
        <w:t xml:space="preserve">  The traffic forging these source prefixes</w:t>
      </w:r>
    </w:p>
    <w:p w14:paraId="3826E42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SHOULD be blocked as close to the traffic source as possible.  To</w:t>
      </w:r>
    </w:p>
    <w:p w14:paraId="470A966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make direct incentive, the accuracy of both upstream SAV and</w:t>
      </w:r>
    </w:p>
    <w:p w14:paraId="7C3829F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downstream SAV SHOULD be improved.</w:t>
      </w:r>
    </w:p>
    <w:p w14:paraId="11AF701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26C814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5.3.  Working in Partial Deployment</w:t>
      </w:r>
    </w:p>
    <w:p w14:paraId="67A7F62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19B17F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mechanisms MUST provide protection for source addresses even the</w:t>
      </w:r>
    </w:p>
    <w:p w14:paraId="25F2A0B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mechanisms are partially deployed.  </w:t>
      </w:r>
      <w:commentRangeStart w:id="138"/>
      <w:r>
        <w:rPr>
          <w:rFonts w:ascii="Courier New" w:hAnsi="Courier New" w:cs="Courier New"/>
          <w:sz w:val="20"/>
          <w:szCs w:val="20"/>
          <w:lang w:bidi="sa-IN"/>
        </w:rPr>
        <w:t>It is impractical to assume that</w:t>
      </w:r>
    </w:p>
    <w:p w14:paraId="680B70D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all the ASes or most of the ASes enable SAV simultaneously.  </w:t>
      </w:r>
      <w:commentRangeEnd w:id="138"/>
      <w:r w:rsidR="00606570">
        <w:rPr>
          <w:rStyle w:val="CommentReference"/>
        </w:rPr>
        <w:commentReference w:id="138"/>
      </w:r>
      <w:r>
        <w:rPr>
          <w:rFonts w:ascii="Courier New" w:hAnsi="Courier New" w:cs="Courier New"/>
          <w:sz w:val="20"/>
          <w:szCs w:val="20"/>
          <w:lang w:bidi="sa-IN"/>
        </w:rPr>
        <w:t>Partial</w:t>
      </w:r>
    </w:p>
    <w:p w14:paraId="19F5512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deployment or incremental deployment have to be considered during the</w:t>
      </w:r>
    </w:p>
    <w:p w14:paraId="73365B7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work of SAV.</w:t>
      </w:r>
    </w:p>
    <w:p w14:paraId="075EF2F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9AC8D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D16B56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B3AAC4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EF000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FE19C5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D36555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874F83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A6361B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[Page 10]</w:t>
      </w:r>
    </w:p>
    <w:p w14:paraId="21A8C6D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62E09DF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5E17E1B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53C22E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F13821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5.4.  Acceptable Overhead</w:t>
      </w:r>
    </w:p>
    <w:p w14:paraId="2A733AA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19CC6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overhead of SAV SHOULD be controlled.  Any improvement designs</w:t>
      </w:r>
    </w:p>
    <w:p w14:paraId="1677BCB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for SAV mechanisms SHOULD not overload control plane.  Besides, data</w:t>
      </w:r>
    </w:p>
    <w:p w14:paraId="0A8FBCB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plane SHOULD not modify packets for simplifying the process of data</w:t>
      </w:r>
    </w:p>
    <w:p w14:paraId="47481C4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plane, which keeps same as existing SAV mechanisms.</w:t>
      </w:r>
    </w:p>
    <w:p w14:paraId="3471175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19A79F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6.  Inter-domain SAVNET Scope</w:t>
      </w:r>
    </w:p>
    <w:p w14:paraId="4E45EC7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B8E9009" w14:textId="23CEAE2E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document focus</w:t>
      </w:r>
      <w:ins w:id="139" w:author="Kotikalapudi Sriram" w:date="2022-10-21T21:56:00Z">
        <w:r w:rsidR="00794A97">
          <w:rPr>
            <w:rFonts w:ascii="Courier New" w:hAnsi="Courier New" w:cs="Courier New"/>
            <w:sz w:val="20"/>
            <w:szCs w:val="20"/>
            <w:lang w:bidi="sa-IN"/>
          </w:rPr>
          <w:t>es</w:t>
        </w:r>
      </w:ins>
      <w:r>
        <w:rPr>
          <w:rFonts w:ascii="Courier New" w:hAnsi="Courier New" w:cs="Courier New"/>
          <w:sz w:val="20"/>
          <w:szCs w:val="20"/>
          <w:lang w:bidi="sa-IN"/>
        </w:rPr>
        <w:t xml:space="preserve"> on the same scope corresponding to existing</w:t>
      </w:r>
    </w:p>
    <w:p w14:paraId="5738A98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inter-domain SAV mechanisms.  Generally, it includes all IP</w:t>
      </w:r>
    </w:p>
    <w:p w14:paraId="33CD388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encapsulated scenarios:</w:t>
      </w:r>
    </w:p>
    <w:p w14:paraId="62FD5BC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CB6632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*  Native IP forwarding: including both global routing table</w:t>
      </w:r>
    </w:p>
    <w:p w14:paraId="6C0730D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forwarding and CE site forwarding of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VPN;</w:t>
      </w:r>
      <w:proofErr w:type="gramEnd"/>
    </w:p>
    <w:p w14:paraId="6AE9F8E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CFFA54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*  IP-in-IP Tunnel (IPsec, GRE, SRv6, etc.): focusing on the</w:t>
      </w:r>
    </w:p>
    <w:p w14:paraId="6674F8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validation of the outer layer IP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address;</w:t>
      </w:r>
      <w:proofErr w:type="gramEnd"/>
    </w:p>
    <w:p w14:paraId="3062A11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2CA735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*  Both IPv4 and IPv6 addresses</w:t>
      </w:r>
    </w:p>
    <w:p w14:paraId="3BB7290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CAE686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Scope does not include:</w:t>
      </w:r>
    </w:p>
    <w:p w14:paraId="49E9313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21191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*  Non-IP encapsulation: including MPLS label-based forwarding and</w:t>
      </w:r>
    </w:p>
    <w:p w14:paraId="47132D4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other non-IP-based forwarding.</w:t>
      </w:r>
    </w:p>
    <w:p w14:paraId="45BBF0E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615A30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7.  Security Considerations</w:t>
      </w:r>
    </w:p>
    <w:p w14:paraId="171C774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A196F1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SAV rules can be generated based on route information (FIB/RIB) or</w:t>
      </w:r>
    </w:p>
    <w:p w14:paraId="7CC7559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non-route information.  If the information is poisoned by attackers,</w:t>
      </w:r>
    </w:p>
    <w:p w14:paraId="062C51D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SAV rules will be false.  Lots of legal packets may be dropped</w:t>
      </w:r>
    </w:p>
    <w:p w14:paraId="6D4C44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improperly or malicious traffic with spoofed source addresses may be</w:t>
      </w:r>
    </w:p>
    <w:p w14:paraId="21ECC07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permitted improperly.  Route security should be considered by routing</w:t>
      </w:r>
    </w:p>
    <w:p w14:paraId="12A0405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protocols.  Non-route information should also be protected by</w:t>
      </w:r>
    </w:p>
    <w:p w14:paraId="28D027E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corresponding mechanisms or infrastructure.  If SAV mechanisms or</w:t>
      </w:r>
    </w:p>
    <w:p w14:paraId="5497F03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protocols require information exchange, there should be some</w:t>
      </w:r>
    </w:p>
    <w:p w14:paraId="63E7F86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considerations on the avoidance of message alteration or message</w:t>
      </w:r>
    </w:p>
    <w:p w14:paraId="5532442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injection.</w:t>
      </w:r>
    </w:p>
    <w:p w14:paraId="046CEB0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182209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The SAV procedure referred in this document modifies no field of</w:t>
      </w:r>
    </w:p>
    <w:p w14:paraId="582A57D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packets.  So, security considerations on data-plane </w:t>
      </w:r>
      <w:proofErr w:type="gramStart"/>
      <w:r>
        <w:rPr>
          <w:rFonts w:ascii="Courier New" w:hAnsi="Courier New" w:cs="Courier New"/>
          <w:sz w:val="20"/>
          <w:szCs w:val="20"/>
          <w:lang w:bidi="sa-IN"/>
        </w:rPr>
        <w:t>is</w:t>
      </w:r>
      <w:proofErr w:type="gramEnd"/>
      <w:r>
        <w:rPr>
          <w:rFonts w:ascii="Courier New" w:hAnsi="Courier New" w:cs="Courier New"/>
          <w:sz w:val="20"/>
          <w:szCs w:val="20"/>
          <w:lang w:bidi="sa-IN"/>
        </w:rPr>
        <w:t xml:space="preserve"> not in the</w:t>
      </w:r>
    </w:p>
    <w:p w14:paraId="6B79ACE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scope of this document.</w:t>
      </w:r>
    </w:p>
    <w:p w14:paraId="35EAD7C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D65FB8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8.  IANA Considerations</w:t>
      </w:r>
    </w:p>
    <w:p w14:paraId="1C6FA0B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175868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This document does not request any IANA allocations.</w:t>
      </w:r>
    </w:p>
    <w:p w14:paraId="14B731D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3004A3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9.  Normative References</w:t>
      </w:r>
    </w:p>
    <w:p w14:paraId="4D2D0DE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47AD26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6E756F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004AD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[Page 11]</w:t>
      </w:r>
    </w:p>
    <w:p w14:paraId="4A44501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39C1FD9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622A654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F7BD2A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C4BED5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[draft-qin-savnet-incentive-00]</w:t>
      </w:r>
    </w:p>
    <w:p w14:paraId="27DCD25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Qin, L., Li, D., and J. Wu, "The Incentive Consideration</w:t>
      </w:r>
    </w:p>
    <w:p w14:paraId="5D7DFBC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for Source Address Validation in Intra-domain and Inter-</w:t>
      </w:r>
    </w:p>
    <w:p w14:paraId="453075D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domain Networks (SAVNET)", 15 September 2022.</w:t>
      </w:r>
    </w:p>
    <w:p w14:paraId="6F2527D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F77786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[RFC2827]  Ferguson, P. and D. Senie, "Network Ingress Filtering:</w:t>
      </w:r>
    </w:p>
    <w:p w14:paraId="2552813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Defeating Denial of Service Attacks which employ IP Source</w:t>
      </w:r>
    </w:p>
    <w:p w14:paraId="6933588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Address Spoofing", BCP 38, RFC 2827, DOI 10.17487/RFC2827,</w:t>
      </w:r>
    </w:p>
    <w:p w14:paraId="71D7BBB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May 2000, &lt;https://www.rfc-editor.org/info/rfc2827&gt;.</w:t>
      </w:r>
    </w:p>
    <w:p w14:paraId="7C49F7D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CB58CC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[RFC3704]  Baker, F. and P. Savola, "Ingress Filtering for Multihomed</w:t>
      </w:r>
    </w:p>
    <w:p w14:paraId="1BE7A05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Networks", BCP 84, RFC 3704, DOI 10.17487/RFC3704, March</w:t>
      </w:r>
    </w:p>
    <w:p w14:paraId="1FFFEE5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2004, &lt;https://www.rfc-editor.org/info/rfc3704&gt;.</w:t>
      </w:r>
    </w:p>
    <w:p w14:paraId="386788A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6F22A9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[RFC5210]  Wu, J., Bi, J., Li, X., Ren, G., Xu, K., and M. Williams,</w:t>
      </w:r>
    </w:p>
    <w:p w14:paraId="4359888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"A Source Address Validation Architecture (SAVA) Testbed</w:t>
      </w:r>
    </w:p>
    <w:p w14:paraId="5CD66AA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and Deployment Experience", RFC 5210,</w:t>
      </w:r>
    </w:p>
    <w:p w14:paraId="28C6151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DOI 10.17487/RFC5210, June 2008,</w:t>
      </w:r>
    </w:p>
    <w:p w14:paraId="52248C7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&lt;https://www.rfc-editor.org/info/rfc5210&gt;.</w:t>
      </w:r>
    </w:p>
    <w:p w14:paraId="5F2E95E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93916A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[RFC8174]  Leiba, B., "Ambiguity of Uppercase vs Lowercase in RFC</w:t>
      </w:r>
    </w:p>
    <w:p w14:paraId="3E27FCA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2119 Key Words", BCP 14, RFC 8174, DOI 10.17487/RFC8174,</w:t>
      </w:r>
    </w:p>
    <w:p w14:paraId="1F14A50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May 2017, &lt;https://www.rfc-editor.org/info/rfc8174&gt;.</w:t>
      </w:r>
    </w:p>
    <w:p w14:paraId="760AE76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B5B9A8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[RFC8704]  Sriram, K., Montgomery, D., and J. Haas, "Enhanced</w:t>
      </w:r>
    </w:p>
    <w:p w14:paraId="2443231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Feasible-Path Unicast Reverse Path Forwarding", BCP 84,</w:t>
      </w:r>
    </w:p>
    <w:p w14:paraId="3EA666E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RFC 8704, DOI 10.17487/RFC8704, February 2020,</w:t>
      </w:r>
    </w:p>
    <w:p w14:paraId="10C75AB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           &lt;https://www.rfc-editor.org/info/rfc8704&gt;.</w:t>
      </w:r>
    </w:p>
    <w:p w14:paraId="4AEF859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1E5597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Authors' Addresses</w:t>
      </w:r>
    </w:p>
    <w:p w14:paraId="36A5C8A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10F7EC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Jianping</w:t>
      </w:r>
      <w:proofErr w:type="spellEnd"/>
      <w:r>
        <w:rPr>
          <w:rFonts w:ascii="Courier New" w:hAnsi="Courier New" w:cs="Courier New"/>
          <w:sz w:val="20"/>
          <w:szCs w:val="20"/>
          <w:lang w:bidi="sa-IN"/>
        </w:rPr>
        <w:t xml:space="preserve"> Wu</w:t>
      </w:r>
    </w:p>
    <w:p w14:paraId="1A7F05B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Tsinghua University</w:t>
      </w:r>
    </w:p>
    <w:p w14:paraId="160AEF2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Beijing</w:t>
      </w:r>
    </w:p>
    <w:p w14:paraId="3C85BBC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China</w:t>
      </w:r>
    </w:p>
    <w:p w14:paraId="7181B0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Email: jianping@cernet.edu.cn</w:t>
      </w:r>
    </w:p>
    <w:p w14:paraId="176AD386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84168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060AE1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Dan Li</w:t>
      </w:r>
    </w:p>
    <w:p w14:paraId="18029C9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Tsinghua University</w:t>
      </w:r>
    </w:p>
    <w:p w14:paraId="373F161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Beijing</w:t>
      </w:r>
    </w:p>
    <w:p w14:paraId="0A3F5D83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China</w:t>
      </w:r>
    </w:p>
    <w:p w14:paraId="3BF3188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Email: tolidan@tsinghua.edu.cn</w:t>
      </w:r>
    </w:p>
    <w:p w14:paraId="78008D6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83E195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15DEB0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B0D502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8C8598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9208CA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C1BED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3C3DAF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BB4BFF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[Page 12]</w:t>
      </w:r>
    </w:p>
    <w:p w14:paraId="3034B54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br w:type="page"/>
      </w:r>
    </w:p>
    <w:p w14:paraId="711B432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lastRenderedPageBreak/>
        <w:t>Internet-Draft    Inter-domain SAVNET Problem Statement   September 2022</w:t>
      </w:r>
    </w:p>
    <w:p w14:paraId="3DEB16C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ED525A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21290A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Lancheng</w:t>
      </w:r>
      <w:proofErr w:type="spellEnd"/>
      <w:r>
        <w:rPr>
          <w:rFonts w:ascii="Courier New" w:hAnsi="Courier New" w:cs="Courier New"/>
          <w:sz w:val="20"/>
          <w:szCs w:val="20"/>
          <w:lang w:bidi="sa-IN"/>
        </w:rPr>
        <w:t xml:space="preserve"> Qin</w:t>
      </w:r>
    </w:p>
    <w:p w14:paraId="2D44ED0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Tsinghua University</w:t>
      </w:r>
    </w:p>
    <w:p w14:paraId="4845F78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Beijing</w:t>
      </w:r>
    </w:p>
    <w:p w14:paraId="3F3551D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China</w:t>
      </w:r>
    </w:p>
    <w:p w14:paraId="7B91FC4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Email: qlc19@mails.tsinghua.edu.cn</w:t>
      </w:r>
    </w:p>
    <w:p w14:paraId="2A88E33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081E60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262C96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Mingqing</w:t>
      </w:r>
      <w:proofErr w:type="spellEnd"/>
      <w:r>
        <w:rPr>
          <w:rFonts w:ascii="Courier New" w:hAnsi="Courier New" w:cs="Courier New"/>
          <w:sz w:val="20"/>
          <w:szCs w:val="20"/>
          <w:lang w:bidi="sa-IN"/>
        </w:rPr>
        <w:t xml:space="preserve"> Huang</w:t>
      </w:r>
    </w:p>
    <w:p w14:paraId="52D632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Huawei</w:t>
      </w:r>
    </w:p>
    <w:p w14:paraId="7E5BC1CB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Beijing</w:t>
      </w:r>
    </w:p>
    <w:p w14:paraId="2126878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China</w:t>
      </w:r>
    </w:p>
    <w:p w14:paraId="5E2A066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Email: huangmingqing@huawei.com</w:t>
      </w:r>
    </w:p>
    <w:p w14:paraId="0D449EB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C8ACC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3D3E61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Nan </w:t>
      </w:r>
      <w:proofErr w:type="spellStart"/>
      <w:r>
        <w:rPr>
          <w:rFonts w:ascii="Courier New" w:hAnsi="Courier New" w:cs="Courier New"/>
          <w:sz w:val="20"/>
          <w:szCs w:val="20"/>
          <w:lang w:bidi="sa-IN"/>
        </w:rPr>
        <w:t>Geng</w:t>
      </w:r>
      <w:proofErr w:type="spellEnd"/>
    </w:p>
    <w:p w14:paraId="432E3AB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Huawei</w:t>
      </w:r>
    </w:p>
    <w:p w14:paraId="5F90950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Beijing</w:t>
      </w:r>
    </w:p>
    <w:p w14:paraId="48B290C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China</w:t>
      </w:r>
    </w:p>
    <w:p w14:paraId="0569DF1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 xml:space="preserve">   Email: gengnan@huawei.com</w:t>
      </w:r>
    </w:p>
    <w:p w14:paraId="49A04E4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5E8846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42BAE7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AD0152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BC7FC1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21EDB7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4D742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6111695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4024D7F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763F1C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703E534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20CABC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B277A2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4867AE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6266529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A039CE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7A8116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5B180EE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5ABE760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ED8419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9581C8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144B8AD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311A1021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FE99A67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FD54825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43D8E6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88CF2E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24ED6C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591F10C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AD93D04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4B068C42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553F9698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03811E2A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  <w:r>
        <w:rPr>
          <w:rFonts w:ascii="Courier New" w:hAnsi="Courier New" w:cs="Courier New"/>
          <w:sz w:val="20"/>
          <w:szCs w:val="20"/>
          <w:lang w:bidi="sa-IN"/>
        </w:rPr>
        <w:t>Wu, et al.                Expires 30 March 2023                [Page 13]</w:t>
      </w:r>
    </w:p>
    <w:p w14:paraId="0B6ED5AD" w14:textId="77777777" w:rsidR="00611BCB" w:rsidRDefault="00611BCB" w:rsidP="0061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a-IN"/>
        </w:rPr>
      </w:pPr>
    </w:p>
    <w:p w14:paraId="281E033F" w14:textId="77777777" w:rsidR="00B102F8" w:rsidRDefault="00B102F8"/>
    <w:sectPr w:rsidR="00B102F8" w:rsidSect="00BB2A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6" w:author="Kotikalapudi Sriram" w:date="2022-10-21T19:31:00Z" w:initials="KS">
    <w:p w14:paraId="6012DA39" w14:textId="77777777" w:rsidR="005D33CA" w:rsidRDefault="00D30E33">
      <w:pPr>
        <w:pStyle w:val="CommentText"/>
      </w:pPr>
      <w:r>
        <w:rPr>
          <w:rStyle w:val="CommentReference"/>
        </w:rPr>
        <w:annotationRef/>
      </w:r>
      <w:r w:rsidR="005D33CA">
        <w:t>s/real/plausible/</w:t>
      </w:r>
    </w:p>
    <w:p w14:paraId="369A265C" w14:textId="7F4176DD" w:rsidR="00D30E33" w:rsidRDefault="00D30E33">
      <w:pPr>
        <w:pStyle w:val="CommentText"/>
      </w:pPr>
      <w:r>
        <w:t xml:space="preserve">You cannot match </w:t>
      </w:r>
      <w:r w:rsidR="00854CD0">
        <w:t xml:space="preserve">real data plane path </w:t>
      </w:r>
      <w:r w:rsidR="00D67A5A">
        <w:t>in SAV rules</w:t>
      </w:r>
      <w:r w:rsidR="00854CD0">
        <w:t xml:space="preserve"> unless you encode </w:t>
      </w:r>
      <w:r w:rsidR="005D33CA">
        <w:t xml:space="preserve">actual data </w:t>
      </w:r>
      <w:r w:rsidR="00854CD0">
        <w:t>path info into the packet.</w:t>
      </w:r>
      <w:r w:rsidR="0042725F">
        <w:t xml:space="preserve"> Sometimes the same prefix can be used </w:t>
      </w:r>
      <w:r w:rsidR="00B44B4D">
        <w:t xml:space="preserve">as legitimate SA </w:t>
      </w:r>
      <w:r w:rsidR="0042725F">
        <w:t xml:space="preserve">at two different ASes that </w:t>
      </w:r>
      <w:r w:rsidR="005022D5">
        <w:t xml:space="preserve">are </w:t>
      </w:r>
      <w:r w:rsidR="00B44B4D">
        <w:t>in different path</w:t>
      </w:r>
      <w:r w:rsidR="005022D5">
        <w:t>s</w:t>
      </w:r>
      <w:r w:rsidR="00CD5B03">
        <w:t xml:space="preserve"> within the CC</w:t>
      </w:r>
      <w:r w:rsidR="00B44B4D">
        <w:t>.</w:t>
      </w:r>
    </w:p>
  </w:comment>
  <w:comment w:id="131" w:author="Kotikalapudi Sriram" w:date="2022-10-21T19:38:00Z" w:initials="KS">
    <w:p w14:paraId="4AF03245" w14:textId="376BD33D" w:rsidR="00670E07" w:rsidRDefault="00670E07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CC1ADD">
        <w:t xml:space="preserve">does not read like a requirement. It is </w:t>
      </w:r>
      <w:r w:rsidR="00970D11">
        <w:t>guessing or speculating solutions.</w:t>
      </w:r>
    </w:p>
  </w:comment>
  <w:comment w:id="132" w:author="Kotikalapudi Sriram" w:date="2022-10-21T20:05:00Z" w:initials="KS">
    <w:p w14:paraId="387BAD21" w14:textId="24F293A4" w:rsidR="00451132" w:rsidRDefault="00451132">
      <w:pPr>
        <w:pStyle w:val="CommentText"/>
      </w:pPr>
      <w:r>
        <w:rPr>
          <w:rStyle w:val="CommentReference"/>
        </w:rPr>
        <w:annotationRef/>
      </w:r>
      <w:r>
        <w:t xml:space="preserve">“Desired” is not </w:t>
      </w:r>
      <w:r w:rsidR="00440BA6">
        <w:t xml:space="preserve">really </w:t>
      </w:r>
      <w:r>
        <w:t>a requirement</w:t>
      </w:r>
      <w:r w:rsidR="00440BA6">
        <w:t xml:space="preserve"> </w:t>
      </w:r>
      <w:r w:rsidR="00440B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40BA6">
        <w:t xml:space="preserve"> </w:t>
      </w:r>
    </w:p>
    <w:p w14:paraId="1C528391" w14:textId="77777777" w:rsidR="00451132" w:rsidRDefault="00DB0815">
      <w:pPr>
        <w:pStyle w:val="CommentText"/>
      </w:pPr>
      <w:r>
        <w:t>This long sentence combined separate things and should be separated into two sentences.</w:t>
      </w:r>
    </w:p>
    <w:p w14:paraId="7AE6729E" w14:textId="77777777" w:rsidR="00CB6DB6" w:rsidRDefault="00CB6DB6">
      <w:pPr>
        <w:pStyle w:val="CommentText"/>
      </w:pPr>
    </w:p>
    <w:p w14:paraId="69FC255E" w14:textId="39EE0B4B" w:rsidR="00CB6DB6" w:rsidRDefault="00CB6DB6">
      <w:pPr>
        <w:pStyle w:val="CommentText"/>
      </w:pPr>
      <w:r>
        <w:t>An AS can receive more than a million</w:t>
      </w:r>
      <w:r w:rsidR="00F24487">
        <w:t xml:space="preserve"> prefixes or routes from its upstream AS (provider) and receive only about 100 prefixes from its downstream AS (customer). So conceivably the same SAV technique might not </w:t>
      </w:r>
      <w:r w:rsidR="00E465AD">
        <w:t xml:space="preserve">be feasible </w:t>
      </w:r>
      <w:r w:rsidR="00007A0B">
        <w:t xml:space="preserve">or practical </w:t>
      </w:r>
      <w:r w:rsidR="008F4955">
        <w:t>in both cases</w:t>
      </w:r>
      <w:r w:rsidR="00F24487">
        <w:t>.</w:t>
      </w:r>
    </w:p>
  </w:comment>
  <w:comment w:id="137" w:author="Kotikalapudi Sriram" w:date="2022-10-21T21:14:00Z" w:initials="KS">
    <w:p w14:paraId="092D404F" w14:textId="65A2A426" w:rsidR="009D7B43" w:rsidRDefault="009D7B43">
      <w:pPr>
        <w:pStyle w:val="CommentText"/>
      </w:pPr>
      <w:r>
        <w:rPr>
          <w:rStyle w:val="CommentReference"/>
        </w:rPr>
        <w:annotationRef/>
      </w:r>
      <w:r w:rsidR="00A75C99">
        <w:t xml:space="preserve">If an AS detects and drops spoofed traffic, it benefits even if </w:t>
      </w:r>
      <w:r w:rsidR="00127F8F">
        <w:t>that AS is not the target of the spoofing attack</w:t>
      </w:r>
      <w:r w:rsidR="007A3BC8">
        <w:t xml:space="preserve">. That is because the AS can avoid the burden of having a large </w:t>
      </w:r>
      <w:r w:rsidR="009D7704">
        <w:t xml:space="preserve">amount of </w:t>
      </w:r>
      <w:r w:rsidR="00E72DBF">
        <w:t>illegitimate</w:t>
      </w:r>
      <w:r w:rsidR="009D7704">
        <w:t xml:space="preserve"> traffic pass through and clog its resources</w:t>
      </w:r>
      <w:r w:rsidR="007C097D">
        <w:t xml:space="preserve">. </w:t>
      </w:r>
      <w:r w:rsidR="0087268B">
        <w:t xml:space="preserve">Also, the AS’s own </w:t>
      </w:r>
      <w:r w:rsidR="00DA03AA">
        <w:t xml:space="preserve">paying </w:t>
      </w:r>
      <w:r w:rsidR="0087268B">
        <w:t xml:space="preserve">customer </w:t>
      </w:r>
      <w:r w:rsidR="00A565DC">
        <w:t>may</w:t>
      </w:r>
      <w:r w:rsidR="0087268B">
        <w:t xml:space="preserve"> be the target of the</w:t>
      </w:r>
      <w:r w:rsidR="0047702C">
        <w:t xml:space="preserve"> spoofing attack.</w:t>
      </w:r>
      <w:r w:rsidR="0087268B">
        <w:t xml:space="preserve"> </w:t>
      </w:r>
      <w:r w:rsidR="00DE7AF0">
        <w:t xml:space="preserve"> </w:t>
      </w:r>
    </w:p>
  </w:comment>
  <w:comment w:id="138" w:author="Kotikalapudi Sriram" w:date="2022-10-21T21:12:00Z" w:initials="KS">
    <w:p w14:paraId="3C6A1847" w14:textId="00737B3A" w:rsidR="00606570" w:rsidRDefault="00606570">
      <w:pPr>
        <w:pStyle w:val="CommentText"/>
      </w:pPr>
      <w:r>
        <w:rPr>
          <w:rStyle w:val="CommentReference"/>
        </w:rPr>
        <w:annotationRef/>
      </w:r>
      <w:r w:rsidR="00AB63DC">
        <w:t xml:space="preserve">It is certainly possible </w:t>
      </w:r>
      <w:r w:rsidR="00326A63">
        <w:t xml:space="preserve">that </w:t>
      </w:r>
      <w:r w:rsidR="00682106">
        <w:t xml:space="preserve">the AS may have a small customer cone </w:t>
      </w:r>
      <w:r w:rsidR="009256D1">
        <w:t>where all ASes can possibly deplo</w:t>
      </w:r>
      <w:r w:rsidR="009A498C">
        <w:t>y</w:t>
      </w:r>
      <w:r w:rsidR="009256D1">
        <w:t xml:space="preserve"> the SAV </w:t>
      </w:r>
      <w:r w:rsidR="00385C0D">
        <w:t xml:space="preserve">technique </w:t>
      </w:r>
      <w:r w:rsidR="009256D1">
        <w:t>and thus</w:t>
      </w:r>
      <w:r w:rsidR="009A498C">
        <w:t xml:space="preserve"> achieve both zero</w:t>
      </w:r>
      <w:r w:rsidR="004816DB">
        <w:t xml:space="preserve"> improper admit and zero improper block.</w:t>
      </w:r>
      <w:r w:rsidR="009256D1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A265C" w15:done="0"/>
  <w15:commentEx w15:paraId="4AF03245" w15:done="0"/>
  <w15:commentEx w15:paraId="69FC255E" w15:done="0"/>
  <w15:commentEx w15:paraId="092D404F" w15:done="0"/>
  <w15:commentEx w15:paraId="3C6A18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71F6" w16cex:dateUtc="2022-10-21T23:31:00Z"/>
  <w16cex:commentExtensible w16cex:durableId="26FD73AA" w16cex:dateUtc="2022-10-21T23:38:00Z"/>
  <w16cex:commentExtensible w16cex:durableId="26FD7A0E" w16cex:dateUtc="2022-10-22T00:05:00Z"/>
  <w16cex:commentExtensible w16cex:durableId="26FD8A4F" w16cex:dateUtc="2022-10-22T01:14:00Z"/>
  <w16cex:commentExtensible w16cex:durableId="26FD89CC" w16cex:dateUtc="2022-10-22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A265C" w16cid:durableId="26FD71F6"/>
  <w16cid:commentId w16cid:paraId="4AF03245" w16cid:durableId="26FD73AA"/>
  <w16cid:commentId w16cid:paraId="69FC255E" w16cid:durableId="26FD7A0E"/>
  <w16cid:commentId w16cid:paraId="092D404F" w16cid:durableId="26FD8A4F"/>
  <w16cid:commentId w16cid:paraId="3C6A1847" w16cid:durableId="26FD89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tikalapudi Sriram">
    <w15:presenceInfo w15:providerId="None" w15:userId="Kotikalapudi Srir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CB"/>
    <w:rsid w:val="000076AC"/>
    <w:rsid w:val="00007A0B"/>
    <w:rsid w:val="00023DD2"/>
    <w:rsid w:val="00066263"/>
    <w:rsid w:val="000A776B"/>
    <w:rsid w:val="000B1E87"/>
    <w:rsid w:val="000D4706"/>
    <w:rsid w:val="001003D3"/>
    <w:rsid w:val="0012751A"/>
    <w:rsid w:val="00127F8F"/>
    <w:rsid w:val="00164F23"/>
    <w:rsid w:val="001A24B5"/>
    <w:rsid w:val="001C1CCF"/>
    <w:rsid w:val="00210757"/>
    <w:rsid w:val="00230C50"/>
    <w:rsid w:val="00251F8E"/>
    <w:rsid w:val="00260D38"/>
    <w:rsid w:val="00272551"/>
    <w:rsid w:val="002A369B"/>
    <w:rsid w:val="002C6C28"/>
    <w:rsid w:val="002F371C"/>
    <w:rsid w:val="003173D4"/>
    <w:rsid w:val="0031791E"/>
    <w:rsid w:val="00326A63"/>
    <w:rsid w:val="00331886"/>
    <w:rsid w:val="00340797"/>
    <w:rsid w:val="00385C0D"/>
    <w:rsid w:val="003B340E"/>
    <w:rsid w:val="003E7B6E"/>
    <w:rsid w:val="0042725F"/>
    <w:rsid w:val="00440BA6"/>
    <w:rsid w:val="004455E9"/>
    <w:rsid w:val="00451132"/>
    <w:rsid w:val="004717CE"/>
    <w:rsid w:val="00473B73"/>
    <w:rsid w:val="00475F1D"/>
    <w:rsid w:val="0047702C"/>
    <w:rsid w:val="004816DB"/>
    <w:rsid w:val="0049390F"/>
    <w:rsid w:val="004A2A5A"/>
    <w:rsid w:val="005022D5"/>
    <w:rsid w:val="00516DD4"/>
    <w:rsid w:val="00524383"/>
    <w:rsid w:val="00525B98"/>
    <w:rsid w:val="00543D9B"/>
    <w:rsid w:val="00544954"/>
    <w:rsid w:val="00596A13"/>
    <w:rsid w:val="005D33CA"/>
    <w:rsid w:val="005E1ABD"/>
    <w:rsid w:val="00606570"/>
    <w:rsid w:val="00611BCB"/>
    <w:rsid w:val="00670E07"/>
    <w:rsid w:val="00682106"/>
    <w:rsid w:val="006C6B80"/>
    <w:rsid w:val="007478D7"/>
    <w:rsid w:val="00760BE5"/>
    <w:rsid w:val="00771A1E"/>
    <w:rsid w:val="00794A97"/>
    <w:rsid w:val="007A37DB"/>
    <w:rsid w:val="007A3BC8"/>
    <w:rsid w:val="007A6522"/>
    <w:rsid w:val="007C097D"/>
    <w:rsid w:val="007C69D0"/>
    <w:rsid w:val="00854CD0"/>
    <w:rsid w:val="0087268B"/>
    <w:rsid w:val="008B4FAE"/>
    <w:rsid w:val="008C437A"/>
    <w:rsid w:val="008C5877"/>
    <w:rsid w:val="008F4955"/>
    <w:rsid w:val="009256D1"/>
    <w:rsid w:val="00931FB2"/>
    <w:rsid w:val="00970D11"/>
    <w:rsid w:val="009A498C"/>
    <w:rsid w:val="009D7704"/>
    <w:rsid w:val="009D7B43"/>
    <w:rsid w:val="00A2295B"/>
    <w:rsid w:val="00A234A4"/>
    <w:rsid w:val="00A501DB"/>
    <w:rsid w:val="00A5148F"/>
    <w:rsid w:val="00A565DC"/>
    <w:rsid w:val="00A6573F"/>
    <w:rsid w:val="00A75C99"/>
    <w:rsid w:val="00AB3951"/>
    <w:rsid w:val="00AB63DC"/>
    <w:rsid w:val="00B031C5"/>
    <w:rsid w:val="00B102F8"/>
    <w:rsid w:val="00B44B4D"/>
    <w:rsid w:val="00B8531B"/>
    <w:rsid w:val="00C17FAD"/>
    <w:rsid w:val="00C26B94"/>
    <w:rsid w:val="00C50777"/>
    <w:rsid w:val="00C91055"/>
    <w:rsid w:val="00C977CE"/>
    <w:rsid w:val="00CB6DB6"/>
    <w:rsid w:val="00CC1ADD"/>
    <w:rsid w:val="00CD0BA9"/>
    <w:rsid w:val="00CD18CE"/>
    <w:rsid w:val="00CD5B03"/>
    <w:rsid w:val="00CF5EED"/>
    <w:rsid w:val="00D30E33"/>
    <w:rsid w:val="00D40429"/>
    <w:rsid w:val="00D67A5A"/>
    <w:rsid w:val="00D71AB4"/>
    <w:rsid w:val="00D81314"/>
    <w:rsid w:val="00DA03AA"/>
    <w:rsid w:val="00DB0815"/>
    <w:rsid w:val="00DC3895"/>
    <w:rsid w:val="00DE7AF0"/>
    <w:rsid w:val="00DF5E82"/>
    <w:rsid w:val="00DF7A7E"/>
    <w:rsid w:val="00E01B90"/>
    <w:rsid w:val="00E114DC"/>
    <w:rsid w:val="00E465AD"/>
    <w:rsid w:val="00E72DBF"/>
    <w:rsid w:val="00E878BC"/>
    <w:rsid w:val="00E9143F"/>
    <w:rsid w:val="00F22B13"/>
    <w:rsid w:val="00F24487"/>
    <w:rsid w:val="00F750AD"/>
    <w:rsid w:val="00F963FD"/>
    <w:rsid w:val="00FB2FDA"/>
    <w:rsid w:val="00FC16BD"/>
    <w:rsid w:val="00FD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E1B7"/>
  <w15:chartTrackingRefBased/>
  <w15:docId w15:val="{442608DB-1B37-47C5-93B8-A39D59C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0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E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E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19</Pages>
  <Words>4443</Words>
  <Characters>25331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Kotikalapudi Sriram</dc:creator>
  <cp:keywords/>
  <dc:description/>
  <cp:lastModifiedBy>Kotikalapudi Sriram</cp:lastModifiedBy>
  <cp:revision>129</cp:revision>
  <dcterms:created xsi:type="dcterms:W3CDTF">2022-10-21T15:10:00Z</dcterms:created>
  <dcterms:modified xsi:type="dcterms:W3CDTF">2022-10-22T02:01:00Z</dcterms:modified>
</cp:coreProperties>
</file>